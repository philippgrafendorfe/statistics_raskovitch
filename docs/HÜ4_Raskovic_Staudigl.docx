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977" w:rsidRPr="00717977" w:rsidRDefault="00717977" w:rsidP="00717977">
      <w:pPr>
        <w:jc w:val="center"/>
        <w:rPr>
          <w:b/>
          <w:sz w:val="28"/>
          <w:szCs w:val="28"/>
        </w:rPr>
      </w:pPr>
      <w:r w:rsidRPr="00717977">
        <w:rPr>
          <w:b/>
          <w:sz w:val="28"/>
          <w:szCs w:val="28"/>
        </w:rPr>
        <w:t>HÜ4</w:t>
      </w:r>
    </w:p>
    <w:p w:rsidR="00717977" w:rsidRDefault="00717977">
      <w:r>
        <w:t>1.</w:t>
      </w:r>
    </w:p>
    <w:p w:rsidR="00717977" w:rsidRDefault="00717977">
      <w:r>
        <w:t xml:space="preserve">2. </w:t>
      </w:r>
    </w:p>
    <w:p w:rsidR="00717977" w:rsidRPr="002708BB" w:rsidRDefault="00040964" w:rsidP="002708BB">
      <w:pPr>
        <w:jc w:val="both"/>
      </w:pPr>
      <w:r>
        <w:t xml:space="preserve">Die Ergebnisse aus der HÜ2 Bsp1 haben veranschaulicht, dass Education die Korrelation mit </w:t>
      </w:r>
      <w:proofErr w:type="spellStart"/>
      <w:r>
        <w:t>Fertility</w:t>
      </w:r>
      <w:proofErr w:type="spellEnd"/>
      <w:r>
        <w:t xml:space="preserve"> und </w:t>
      </w:r>
      <w:proofErr w:type="spellStart"/>
      <w:r>
        <w:t>Agriculture</w:t>
      </w:r>
      <w:proofErr w:type="spellEnd"/>
      <w:r>
        <w:t xml:space="preserve"> am niedrigsten ist. Das hat </w:t>
      </w:r>
      <w:r w:rsidR="002708BB">
        <w:t>zu einer Schlussfolgerung</w:t>
      </w:r>
      <w:r>
        <w:t xml:space="preserve"> geführt und zwar </w:t>
      </w:r>
      <w:r>
        <w:rPr>
          <w:rFonts w:cstheme="minorHAnsi"/>
          <w:sz w:val="24"/>
          <w:szCs w:val="24"/>
        </w:rPr>
        <w:t>je höher die Ausbildung der Menschen ist, umso niedriger ist die Fertilitätsrate und umso weniger sind sie Landwirtschaft tätig</w:t>
      </w:r>
      <w:r w:rsidR="002708BB">
        <w:rPr>
          <w:rFonts w:cstheme="minorHAnsi"/>
          <w:sz w:val="24"/>
          <w:szCs w:val="24"/>
        </w:rPr>
        <w:t xml:space="preserve">. </w:t>
      </w:r>
      <w:r w:rsidR="002708BB" w:rsidRPr="002708BB">
        <w:rPr>
          <w:rFonts w:cstheme="minorHAnsi"/>
          <w:sz w:val="24"/>
          <w:szCs w:val="24"/>
        </w:rPr>
        <w:t xml:space="preserve">Aus diesem Grund werden </w:t>
      </w:r>
      <w:proofErr w:type="spellStart"/>
      <w:r w:rsidR="002708BB" w:rsidRPr="002708BB">
        <w:rPr>
          <w:rFonts w:cstheme="minorHAnsi"/>
          <w:sz w:val="24"/>
          <w:szCs w:val="24"/>
        </w:rPr>
        <w:t>Fertility</w:t>
      </w:r>
      <w:proofErr w:type="spellEnd"/>
      <w:r w:rsidR="002708BB" w:rsidRPr="002708BB">
        <w:rPr>
          <w:rFonts w:cstheme="minorHAnsi"/>
          <w:sz w:val="24"/>
          <w:szCs w:val="24"/>
        </w:rPr>
        <w:t xml:space="preserve">-Education und </w:t>
      </w:r>
      <w:proofErr w:type="spellStart"/>
      <w:r w:rsidR="002708BB" w:rsidRPr="002708BB">
        <w:rPr>
          <w:rFonts w:cstheme="minorHAnsi"/>
          <w:sz w:val="24"/>
          <w:szCs w:val="24"/>
        </w:rPr>
        <w:t>Agriculture</w:t>
      </w:r>
      <w:proofErr w:type="spellEnd"/>
      <w:r w:rsidR="002708BB" w:rsidRPr="002708BB">
        <w:rPr>
          <w:rFonts w:cstheme="minorHAnsi"/>
          <w:sz w:val="24"/>
          <w:szCs w:val="24"/>
        </w:rPr>
        <w:t xml:space="preserve">-Education Variablen an </w:t>
      </w:r>
      <w:r w:rsidR="002708BB">
        <w:rPr>
          <w:rFonts w:cstheme="minorHAnsi"/>
          <w:sz w:val="24"/>
          <w:szCs w:val="24"/>
        </w:rPr>
        <w:t xml:space="preserve">zwei unterschiedlichen </w:t>
      </w:r>
      <w:r w:rsidR="002708BB" w:rsidRPr="002708BB">
        <w:rPr>
          <w:rFonts w:cstheme="minorHAnsi"/>
          <w:sz w:val="24"/>
          <w:szCs w:val="24"/>
        </w:rPr>
        <w:t xml:space="preserve">Modellen </w:t>
      </w:r>
      <w:r w:rsidR="00BD7E36">
        <w:rPr>
          <w:rFonts w:cstheme="minorHAnsi"/>
          <w:sz w:val="24"/>
          <w:szCs w:val="24"/>
        </w:rPr>
        <w:t>untersucht</w:t>
      </w:r>
      <w:r w:rsidR="002708BB" w:rsidRPr="002708BB">
        <w:rPr>
          <w:rFonts w:cstheme="minorHAnsi"/>
          <w:sz w:val="24"/>
          <w:szCs w:val="24"/>
        </w:rPr>
        <w:t>.</w:t>
      </w:r>
    </w:p>
    <w:p w:rsidR="00717977" w:rsidRDefault="00843B15">
      <w:r>
        <w:t>Modell 1: Education-</w:t>
      </w:r>
      <w:proofErr w:type="spellStart"/>
      <w:r>
        <w:t>Fertility</w:t>
      </w:r>
      <w:proofErr w:type="spellEnd"/>
    </w:p>
    <w:p w:rsidR="00843B15" w:rsidRDefault="00F71365">
      <w:r>
        <w:t>Hypothesentestung:</w:t>
      </w:r>
    </w:p>
    <w:p w:rsidR="00F71365" w:rsidRDefault="00F71365">
      <w:r>
        <w:t>H0: es gibt keinen linearen Zusammenhang.</w:t>
      </w:r>
    </w:p>
    <w:p w:rsidR="00F71365" w:rsidRDefault="00F71365">
      <w:r w:rsidRPr="00F71365">
        <w:t>HA</w:t>
      </w:r>
      <w:r>
        <w:t>:</w:t>
      </w:r>
      <w:r w:rsidRPr="00F71365">
        <w:t xml:space="preserve"> es gibt einen l</w:t>
      </w:r>
      <w:r>
        <w:t>inearen Zusammenhang.</w:t>
      </w:r>
    </w:p>
    <w:p w:rsidR="00BA4575" w:rsidRPr="00037180" w:rsidRDefault="00037180">
      <w:pPr>
        <w:rPr>
          <w:b/>
          <w:u w:val="single"/>
        </w:rPr>
      </w:pPr>
      <w:r w:rsidRPr="00037180">
        <w:rPr>
          <w:b/>
          <w:u w:val="single"/>
        </w:rPr>
        <w:t>Wie gut ist das Modell?</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F71365">
        <w:rPr>
          <w:rFonts w:ascii="Lucida Console" w:eastAsia="Times New Roman" w:hAnsi="Lucida Console" w:cs="Courier New"/>
          <w:color w:val="0000FF"/>
          <w:sz w:val="20"/>
          <w:szCs w:val="20"/>
          <w:lang w:val="en-US" w:eastAsia="de-AT"/>
        </w:rPr>
        <w:t xml:space="preserve">&gt; </w:t>
      </w:r>
      <w:proofErr w:type="spellStart"/>
      <w:r w:rsidRPr="00F71365">
        <w:rPr>
          <w:rFonts w:ascii="Lucida Console" w:eastAsia="Times New Roman" w:hAnsi="Lucida Console" w:cs="Courier New"/>
          <w:color w:val="0000FF"/>
          <w:sz w:val="20"/>
          <w:szCs w:val="20"/>
          <w:lang w:val="en-US" w:eastAsia="de-AT"/>
        </w:rPr>
        <w:t>lmswiss</w:t>
      </w:r>
      <w:proofErr w:type="spellEnd"/>
      <w:r w:rsidRPr="00F71365">
        <w:rPr>
          <w:rFonts w:ascii="Lucida Console" w:eastAsia="Times New Roman" w:hAnsi="Lucida Console" w:cs="Courier New"/>
          <w:color w:val="0000FF"/>
          <w:sz w:val="20"/>
          <w:szCs w:val="20"/>
          <w:lang w:val="en-US" w:eastAsia="de-AT"/>
        </w:rPr>
        <w:t>&lt;-</w:t>
      </w:r>
      <w:proofErr w:type="spellStart"/>
      <w:proofErr w:type="gramStart"/>
      <w:r w:rsidRPr="00F71365">
        <w:rPr>
          <w:rFonts w:ascii="Lucida Console" w:eastAsia="Times New Roman" w:hAnsi="Lucida Console" w:cs="Courier New"/>
          <w:color w:val="0000FF"/>
          <w:sz w:val="20"/>
          <w:szCs w:val="20"/>
          <w:lang w:val="en-US" w:eastAsia="de-AT"/>
        </w:rPr>
        <w:t>lm</w:t>
      </w:r>
      <w:proofErr w:type="spellEnd"/>
      <w:r w:rsidRPr="00F71365">
        <w:rPr>
          <w:rFonts w:ascii="Lucida Console" w:eastAsia="Times New Roman" w:hAnsi="Lucida Console" w:cs="Courier New"/>
          <w:color w:val="0000FF"/>
          <w:sz w:val="20"/>
          <w:szCs w:val="20"/>
          <w:lang w:val="en-US" w:eastAsia="de-AT"/>
        </w:rPr>
        <w:t>(</w:t>
      </w:r>
      <w:proofErr w:type="spellStart"/>
      <w:proofErr w:type="gramEnd"/>
      <w:r w:rsidRPr="00F71365">
        <w:rPr>
          <w:rFonts w:ascii="Lucida Console" w:eastAsia="Times New Roman" w:hAnsi="Lucida Console" w:cs="Courier New"/>
          <w:color w:val="0000FF"/>
          <w:sz w:val="20"/>
          <w:szCs w:val="20"/>
          <w:lang w:val="en-US" w:eastAsia="de-AT"/>
        </w:rPr>
        <w:t>Education~Fertility</w:t>
      </w:r>
      <w:proofErr w:type="spellEnd"/>
      <w:r w:rsidRPr="00F71365">
        <w:rPr>
          <w:rFonts w:ascii="Lucida Console" w:eastAsia="Times New Roman" w:hAnsi="Lucida Console" w:cs="Courier New"/>
          <w:color w:val="0000FF"/>
          <w:sz w:val="20"/>
          <w:szCs w:val="20"/>
          <w:lang w:val="en-US" w:eastAsia="de-AT"/>
        </w:rPr>
        <w:t>, data = swiss)</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F71365">
        <w:rPr>
          <w:rFonts w:ascii="Lucida Console" w:eastAsia="Times New Roman" w:hAnsi="Lucida Console" w:cs="Courier New"/>
          <w:color w:val="0000FF"/>
          <w:sz w:val="20"/>
          <w:szCs w:val="20"/>
          <w:lang w:val="en-US" w:eastAsia="de-AT"/>
        </w:rPr>
        <w:t>&gt; summary(</w:t>
      </w:r>
      <w:proofErr w:type="spellStart"/>
      <w:r w:rsidRPr="00F71365">
        <w:rPr>
          <w:rFonts w:ascii="Lucida Console" w:eastAsia="Times New Roman" w:hAnsi="Lucida Console" w:cs="Courier New"/>
          <w:color w:val="0000FF"/>
          <w:sz w:val="20"/>
          <w:szCs w:val="20"/>
          <w:lang w:val="en-US" w:eastAsia="de-AT"/>
        </w:rPr>
        <w:t>lmswiss</w:t>
      </w:r>
      <w:proofErr w:type="spellEnd"/>
      <w:r w:rsidRPr="00F71365">
        <w:rPr>
          <w:rFonts w:ascii="Lucida Console" w:eastAsia="Times New Roman" w:hAnsi="Lucida Console" w:cs="Courier New"/>
          <w:color w:val="0000FF"/>
          <w:sz w:val="20"/>
          <w:szCs w:val="20"/>
          <w:lang w:val="en-US" w:eastAsia="de-AT"/>
        </w:rPr>
        <w:t>)</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Call:</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roofErr w:type="spellStart"/>
      <w:proofErr w:type="gramStart"/>
      <w:r w:rsidRPr="00F71365">
        <w:rPr>
          <w:rFonts w:ascii="Lucida Console" w:eastAsia="Times New Roman" w:hAnsi="Lucida Console" w:cs="Courier New"/>
          <w:color w:val="000000"/>
          <w:sz w:val="20"/>
          <w:szCs w:val="20"/>
          <w:bdr w:val="none" w:sz="0" w:space="0" w:color="auto" w:frame="1"/>
          <w:lang w:val="en-US" w:eastAsia="de-AT"/>
        </w:rPr>
        <w:t>lm</w:t>
      </w:r>
      <w:proofErr w:type="spellEnd"/>
      <w:r w:rsidRPr="00F71365">
        <w:rPr>
          <w:rFonts w:ascii="Lucida Console" w:eastAsia="Times New Roman" w:hAnsi="Lucida Console" w:cs="Courier New"/>
          <w:color w:val="000000"/>
          <w:sz w:val="20"/>
          <w:szCs w:val="20"/>
          <w:bdr w:val="none" w:sz="0" w:space="0" w:color="auto" w:frame="1"/>
          <w:lang w:val="en-US" w:eastAsia="de-AT"/>
        </w:rPr>
        <w:t>(</w:t>
      </w:r>
      <w:proofErr w:type="gramEnd"/>
      <w:r w:rsidRPr="00F71365">
        <w:rPr>
          <w:rFonts w:ascii="Lucida Console" w:eastAsia="Times New Roman" w:hAnsi="Lucida Console" w:cs="Courier New"/>
          <w:color w:val="000000"/>
          <w:sz w:val="20"/>
          <w:szCs w:val="20"/>
          <w:bdr w:val="none" w:sz="0" w:space="0" w:color="auto" w:frame="1"/>
          <w:lang w:val="en-US" w:eastAsia="de-AT"/>
        </w:rPr>
        <w:t>formula = Education ~ Fertility, data = swiss)</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Residuals:</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 xml:space="preserve">     Min       1Q   Median       3Q      Max </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-11.</w:t>
      </w:r>
      <w:proofErr w:type="gramStart"/>
      <w:r w:rsidRPr="00F71365">
        <w:rPr>
          <w:rFonts w:ascii="Lucida Console" w:eastAsia="Times New Roman" w:hAnsi="Lucida Console" w:cs="Courier New"/>
          <w:color w:val="000000"/>
          <w:sz w:val="20"/>
          <w:szCs w:val="20"/>
          <w:bdr w:val="none" w:sz="0" w:space="0" w:color="auto" w:frame="1"/>
          <w:lang w:val="en-US" w:eastAsia="de-AT"/>
        </w:rPr>
        <w:t>4895  -</w:t>
      </w:r>
      <w:proofErr w:type="gramEnd"/>
      <w:r w:rsidRPr="00F71365">
        <w:rPr>
          <w:rFonts w:ascii="Lucida Console" w:eastAsia="Times New Roman" w:hAnsi="Lucida Console" w:cs="Courier New"/>
          <w:color w:val="000000"/>
          <w:sz w:val="20"/>
          <w:szCs w:val="20"/>
          <w:bdr w:val="none" w:sz="0" w:space="0" w:color="auto" w:frame="1"/>
          <w:lang w:val="en-US" w:eastAsia="de-AT"/>
        </w:rPr>
        <w:t xml:space="preserve">5.3618  -0.9056   4.0360  24.0653 </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Coefficients:</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 xml:space="preserve">            Estimate Std. Error t value </w:t>
      </w:r>
      <w:proofErr w:type="spellStart"/>
      <w:r w:rsidRPr="00F71365">
        <w:rPr>
          <w:rFonts w:ascii="Lucida Console" w:eastAsia="Times New Roman" w:hAnsi="Lucida Console" w:cs="Courier New"/>
          <w:color w:val="000000"/>
          <w:sz w:val="20"/>
          <w:szCs w:val="20"/>
          <w:bdr w:val="none" w:sz="0" w:space="0" w:color="auto" w:frame="1"/>
          <w:lang w:val="en-US" w:eastAsia="de-AT"/>
        </w:rPr>
        <w:t>Pr</w:t>
      </w:r>
      <w:proofErr w:type="spellEnd"/>
      <w:r w:rsidRPr="00F71365">
        <w:rPr>
          <w:rFonts w:ascii="Lucida Console" w:eastAsia="Times New Roman" w:hAnsi="Lucida Console" w:cs="Courier New"/>
          <w:color w:val="000000"/>
          <w:sz w:val="20"/>
          <w:szCs w:val="20"/>
          <w:bdr w:val="none" w:sz="0" w:space="0" w:color="auto" w:frame="1"/>
          <w:lang w:val="en-US" w:eastAsia="de-AT"/>
        </w:rPr>
        <w:t xml:space="preserve">(&gt;|t|)    </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(Intercept) 46.81788    6.11244   7.659 1.08e-09 ***</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 xml:space="preserve">Fertility   -0.51095    </w:t>
      </w:r>
      <w:proofErr w:type="gramStart"/>
      <w:r w:rsidRPr="00F71365">
        <w:rPr>
          <w:rFonts w:ascii="Lucida Console" w:eastAsia="Times New Roman" w:hAnsi="Lucida Console" w:cs="Courier New"/>
          <w:color w:val="000000"/>
          <w:sz w:val="20"/>
          <w:szCs w:val="20"/>
          <w:bdr w:val="none" w:sz="0" w:space="0" w:color="auto" w:frame="1"/>
          <w:lang w:val="en-US" w:eastAsia="de-AT"/>
        </w:rPr>
        <w:t>0.08582  -</w:t>
      </w:r>
      <w:proofErr w:type="gramEnd"/>
      <w:r w:rsidRPr="00F71365">
        <w:rPr>
          <w:rFonts w:ascii="Lucida Console" w:eastAsia="Times New Roman" w:hAnsi="Lucida Console" w:cs="Courier New"/>
          <w:color w:val="000000"/>
          <w:sz w:val="20"/>
          <w:szCs w:val="20"/>
          <w:bdr w:val="none" w:sz="0" w:space="0" w:color="auto" w:frame="1"/>
          <w:lang w:val="en-US" w:eastAsia="de-AT"/>
        </w:rPr>
        <w:t>5.954 3.66e-07 ***</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roofErr w:type="spellStart"/>
      <w:r w:rsidRPr="00F71365">
        <w:rPr>
          <w:rFonts w:ascii="Lucida Console" w:eastAsia="Times New Roman" w:hAnsi="Lucida Console" w:cs="Courier New"/>
          <w:color w:val="000000"/>
          <w:sz w:val="20"/>
          <w:szCs w:val="20"/>
          <w:bdr w:val="none" w:sz="0" w:space="0" w:color="auto" w:frame="1"/>
          <w:lang w:val="en-US" w:eastAsia="de-AT"/>
        </w:rPr>
        <w:t>Signif</w:t>
      </w:r>
      <w:proofErr w:type="spellEnd"/>
      <w:r w:rsidRPr="00F71365">
        <w:rPr>
          <w:rFonts w:ascii="Lucida Console" w:eastAsia="Times New Roman" w:hAnsi="Lucida Console" w:cs="Courier New"/>
          <w:color w:val="000000"/>
          <w:sz w:val="20"/>
          <w:szCs w:val="20"/>
          <w:bdr w:val="none" w:sz="0" w:space="0" w:color="auto" w:frame="1"/>
          <w:lang w:val="en-US" w:eastAsia="de-AT"/>
        </w:rPr>
        <w:t xml:space="preserve">. codes:  0 ‘***’ 0.001 ‘**’ 0.01 ‘*’ 0.05 ‘.’ 0.1 </w:t>
      </w:r>
      <w:proofErr w:type="gramStart"/>
      <w:r w:rsidRPr="00F71365">
        <w:rPr>
          <w:rFonts w:ascii="Lucida Console" w:eastAsia="Times New Roman" w:hAnsi="Lucida Console" w:cs="Courier New"/>
          <w:color w:val="000000"/>
          <w:sz w:val="20"/>
          <w:szCs w:val="20"/>
          <w:bdr w:val="none" w:sz="0" w:space="0" w:color="auto" w:frame="1"/>
          <w:lang w:val="en-US" w:eastAsia="de-AT"/>
        </w:rPr>
        <w:t>‘ ’</w:t>
      </w:r>
      <w:proofErr w:type="gramEnd"/>
      <w:r w:rsidRPr="00F71365">
        <w:rPr>
          <w:rFonts w:ascii="Lucida Console" w:eastAsia="Times New Roman" w:hAnsi="Lucida Console" w:cs="Courier New"/>
          <w:color w:val="000000"/>
          <w:sz w:val="20"/>
          <w:szCs w:val="20"/>
          <w:bdr w:val="none" w:sz="0" w:space="0" w:color="auto" w:frame="1"/>
          <w:lang w:val="en-US" w:eastAsia="de-AT"/>
        </w:rPr>
        <w:t xml:space="preserve"> 1</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Residual standard error: 7.271 on 45 degrees of freedom</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Multiple R-squared:  0.4406,</w:t>
      </w:r>
      <w:r w:rsidRPr="00F71365">
        <w:rPr>
          <w:rFonts w:ascii="Lucida Console" w:eastAsia="Times New Roman" w:hAnsi="Lucida Console" w:cs="Courier New"/>
          <w:color w:val="000000"/>
          <w:sz w:val="20"/>
          <w:szCs w:val="20"/>
          <w:bdr w:val="none" w:sz="0" w:space="0" w:color="auto" w:frame="1"/>
          <w:lang w:val="en-US" w:eastAsia="de-AT"/>
        </w:rPr>
        <w:tab/>
        <w:t xml:space="preserve">Adjusted R-squared:  0.4282 </w:t>
      </w:r>
    </w:p>
    <w:p w:rsidR="00F71365" w:rsidRPr="00F71365" w:rsidRDefault="00F71365" w:rsidP="00F7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71365">
        <w:rPr>
          <w:rFonts w:ascii="Lucida Console" w:eastAsia="Times New Roman" w:hAnsi="Lucida Console" w:cs="Courier New"/>
          <w:color w:val="000000"/>
          <w:sz w:val="20"/>
          <w:szCs w:val="20"/>
          <w:bdr w:val="none" w:sz="0" w:space="0" w:color="auto" w:frame="1"/>
          <w:lang w:val="en-US" w:eastAsia="de-AT"/>
        </w:rPr>
        <w:t xml:space="preserve">F-statistic: 35.45 on 1 and 45 </w:t>
      </w:r>
      <w:proofErr w:type="gramStart"/>
      <w:r w:rsidRPr="00F71365">
        <w:rPr>
          <w:rFonts w:ascii="Lucida Console" w:eastAsia="Times New Roman" w:hAnsi="Lucida Console" w:cs="Courier New"/>
          <w:color w:val="000000"/>
          <w:sz w:val="20"/>
          <w:szCs w:val="20"/>
          <w:bdr w:val="none" w:sz="0" w:space="0" w:color="auto" w:frame="1"/>
          <w:lang w:val="en-US" w:eastAsia="de-AT"/>
        </w:rPr>
        <w:t>DF,  p</w:t>
      </w:r>
      <w:proofErr w:type="gramEnd"/>
      <w:r w:rsidRPr="00F71365">
        <w:rPr>
          <w:rFonts w:ascii="Lucida Console" w:eastAsia="Times New Roman" w:hAnsi="Lucida Console" w:cs="Courier New"/>
          <w:color w:val="000000"/>
          <w:sz w:val="20"/>
          <w:szCs w:val="20"/>
          <w:bdr w:val="none" w:sz="0" w:space="0" w:color="auto" w:frame="1"/>
          <w:lang w:val="en-US" w:eastAsia="de-AT"/>
        </w:rPr>
        <w:t>-value: 3.659e-07</w:t>
      </w:r>
    </w:p>
    <w:p w:rsidR="00F71365" w:rsidRDefault="00F71365">
      <w:pPr>
        <w:rPr>
          <w:lang w:val="en-US"/>
        </w:rPr>
      </w:pPr>
    </w:p>
    <w:p w:rsidR="00654061" w:rsidRDefault="00654061" w:rsidP="00654061">
      <w:pPr>
        <w:rPr>
          <w:rFonts w:cstheme="minorHAnsi"/>
        </w:rPr>
      </w:pPr>
      <w:r w:rsidRPr="00654061">
        <w:rPr>
          <w:rFonts w:cstheme="minorHAnsi"/>
        </w:rPr>
        <w:t xml:space="preserve">Residuen </w:t>
      </w:r>
      <w:r>
        <w:rPr>
          <w:rFonts w:cstheme="minorHAnsi"/>
        </w:rPr>
        <w:t xml:space="preserve">sind Abweichungen der Punkte von der Gerade. Das heißt die senkrechte Entfernung der schwarzen Punkte (Daten) von der Gerade. </w:t>
      </w:r>
      <w:r w:rsidRPr="00654061">
        <w:rPr>
          <w:rFonts w:cstheme="minorHAnsi"/>
        </w:rPr>
        <w:t>Median</w:t>
      </w:r>
      <w:r>
        <w:rPr>
          <w:rFonts w:cstheme="minorHAnsi"/>
        </w:rPr>
        <w:t xml:space="preserve"> ist -0.9056 und liegt aber in Relation zu Min bis Max sehr nahe bei null. Der Erwartungswert der Residuen liegt nahe bei null. Median muss im Vergleich zu 1Q. und 3. Q nahe bei null liegen (</w:t>
      </w:r>
      <w:r w:rsidRPr="00654061">
        <w:rPr>
          <w:rFonts w:cstheme="minorHAnsi"/>
        </w:rPr>
        <w:t>Voraussetzung: IE [</w:t>
      </w:r>
      <w:r>
        <w:rPr>
          <w:rFonts w:cstheme="minorHAnsi"/>
        </w:rPr>
        <w:t>E</w:t>
      </w:r>
      <w:r w:rsidRPr="00654061">
        <w:rPr>
          <w:rFonts w:cstheme="minorHAnsi"/>
        </w:rPr>
        <w:t>i] = 0</w:t>
      </w:r>
      <w:r>
        <w:rPr>
          <w:rFonts w:cstheme="minorHAnsi"/>
        </w:rPr>
        <w:t>).</w:t>
      </w:r>
    </w:p>
    <w:p w:rsidR="00654061" w:rsidRPr="00140AD9" w:rsidRDefault="00654061">
      <w:pPr>
        <w:rPr>
          <w:rFonts w:cstheme="minorHAnsi"/>
        </w:rPr>
      </w:pPr>
      <w:proofErr w:type="spellStart"/>
      <w:r w:rsidRPr="00654061">
        <w:rPr>
          <w:rFonts w:cstheme="minorHAnsi"/>
        </w:rPr>
        <w:t>Intercept</w:t>
      </w:r>
      <w:proofErr w:type="spellEnd"/>
      <w:r w:rsidR="00BA4575">
        <w:rPr>
          <w:rFonts w:cstheme="minorHAnsi"/>
        </w:rPr>
        <w:t xml:space="preserve"> (</w:t>
      </w:r>
      <w:proofErr w:type="spellStart"/>
      <w:r w:rsidR="00BA4575">
        <w:rPr>
          <w:rFonts w:cstheme="minorHAnsi"/>
        </w:rPr>
        <w:t>alpha</w:t>
      </w:r>
      <w:proofErr w:type="spellEnd"/>
      <w:r w:rsidR="00BA4575">
        <w:rPr>
          <w:rFonts w:cstheme="minorHAnsi"/>
        </w:rPr>
        <w:t>)</w:t>
      </w:r>
      <w:r>
        <w:rPr>
          <w:rFonts w:cstheme="minorHAnsi"/>
        </w:rPr>
        <w:t xml:space="preserve"> ist der Wert, wo die Gerade die y-Achse schneidet (hier: 46,817). Standradfehler</w:t>
      </w:r>
      <w:r w:rsidR="006954EF">
        <w:rPr>
          <w:rFonts w:cstheme="minorHAnsi"/>
        </w:rPr>
        <w:t>/Standardabweichung</w:t>
      </w:r>
      <w:r>
        <w:rPr>
          <w:rFonts w:cstheme="minorHAnsi"/>
        </w:rPr>
        <w:t xml:space="preserve"> liegt bei 6,112.</w:t>
      </w:r>
      <w:r w:rsidR="006954EF">
        <w:rPr>
          <w:rFonts w:cstheme="minorHAnsi"/>
        </w:rPr>
        <w:t xml:space="preserve"> </w:t>
      </w:r>
      <w:r w:rsidR="00BF4218">
        <w:rPr>
          <w:rFonts w:cstheme="minorHAnsi"/>
        </w:rPr>
        <w:t>Grundsätzlich gilt: j</w:t>
      </w:r>
      <w:r w:rsidR="006954EF">
        <w:rPr>
          <w:rFonts w:cstheme="minorHAnsi"/>
        </w:rPr>
        <w:t>e größer die Standardabweichung, desto größer die Gefahr, dass die null mit drinnen liegt</w:t>
      </w:r>
      <w:r w:rsidR="00BF4218">
        <w:rPr>
          <w:rFonts w:cstheme="minorHAnsi"/>
        </w:rPr>
        <w:t>.</w:t>
      </w:r>
      <w:r w:rsidR="006954EF">
        <w:rPr>
          <w:rFonts w:cstheme="minorHAnsi"/>
        </w:rPr>
        <w:t xml:space="preserve"> </w:t>
      </w:r>
      <w:r>
        <w:rPr>
          <w:rFonts w:cstheme="minorHAnsi"/>
        </w:rPr>
        <w:t>P-Wert</w:t>
      </w:r>
      <w:r w:rsidR="006954EF">
        <w:rPr>
          <w:rFonts w:cstheme="minorHAnsi"/>
        </w:rPr>
        <w:t xml:space="preserve"> von 1.08e-09 liegt unterhalb von 5% des </w:t>
      </w:r>
      <w:proofErr w:type="spellStart"/>
      <w:r w:rsidR="006954EF">
        <w:rPr>
          <w:rFonts w:cstheme="minorHAnsi"/>
        </w:rPr>
        <w:t>Signifikantsniveau</w:t>
      </w:r>
      <w:proofErr w:type="spellEnd"/>
      <w:r w:rsidR="006954EF">
        <w:rPr>
          <w:rFonts w:cstheme="minorHAnsi"/>
        </w:rPr>
        <w:t>. H0 kann verworfen werden, da Achsenabschnitt hoch signifikant ist.</w:t>
      </w:r>
      <w:r w:rsidR="00BF4218">
        <w:rPr>
          <w:rFonts w:cstheme="minorHAnsi"/>
        </w:rPr>
        <w:t xml:space="preserve"> Geschätzter </w:t>
      </w:r>
      <w:proofErr w:type="spellStart"/>
      <w:r w:rsidR="00BF4218">
        <w:rPr>
          <w:rFonts w:cstheme="minorHAnsi"/>
        </w:rPr>
        <w:t>Koefficient</w:t>
      </w:r>
      <w:proofErr w:type="spellEnd"/>
      <w:r w:rsidR="00BF4218">
        <w:rPr>
          <w:rFonts w:cstheme="minorHAnsi"/>
        </w:rPr>
        <w:t xml:space="preserve"> </w:t>
      </w:r>
      <w:proofErr w:type="spellStart"/>
      <w:r w:rsidR="00BF4218">
        <w:rPr>
          <w:rFonts w:cstheme="minorHAnsi"/>
        </w:rPr>
        <w:t>Fertility</w:t>
      </w:r>
      <w:proofErr w:type="spellEnd"/>
      <w:r w:rsidR="00BF4218">
        <w:rPr>
          <w:rFonts w:cstheme="minorHAnsi"/>
        </w:rPr>
        <w:t xml:space="preserve"> (-0.51095) ist bezogen auf ß-Wert. Standardfehler von </w:t>
      </w:r>
      <w:proofErr w:type="spellStart"/>
      <w:r w:rsidR="00BF4218">
        <w:rPr>
          <w:rFonts w:cstheme="minorHAnsi"/>
        </w:rPr>
        <w:t>Fertility</w:t>
      </w:r>
      <w:proofErr w:type="spellEnd"/>
      <w:r w:rsidR="00BF4218">
        <w:rPr>
          <w:rFonts w:cstheme="minorHAnsi"/>
        </w:rPr>
        <w:t xml:space="preserve"> ist 0,0858 (sehr niedrig). Sprich das ist die Wahrscheinlichkeit, dass die null mit drinnen ist, ist 3.66e-07</w:t>
      </w:r>
      <w:r w:rsidR="00B537CF">
        <w:rPr>
          <w:rFonts w:cstheme="minorHAnsi"/>
        </w:rPr>
        <w:t xml:space="preserve"> (hoch signifikant).</w:t>
      </w:r>
    </w:p>
    <w:p w:rsidR="00453A83" w:rsidRDefault="00453A83">
      <w:proofErr w:type="spellStart"/>
      <w:r w:rsidRPr="00453A83">
        <w:lastRenderedPageBreak/>
        <w:t>Residaul</w:t>
      </w:r>
      <w:proofErr w:type="spellEnd"/>
      <w:r w:rsidRPr="00453A83">
        <w:t xml:space="preserve"> </w:t>
      </w:r>
      <w:proofErr w:type="spellStart"/>
      <w:r w:rsidRPr="00453A83">
        <w:t>standard</w:t>
      </w:r>
      <w:proofErr w:type="spellEnd"/>
      <w:r w:rsidRPr="00453A83">
        <w:t xml:space="preserve"> </w:t>
      </w:r>
      <w:proofErr w:type="spellStart"/>
      <w:r w:rsidRPr="00453A83">
        <w:t>error</w:t>
      </w:r>
      <w:proofErr w:type="spellEnd"/>
      <w:r w:rsidRPr="00453A83">
        <w:t xml:space="preserve"> (7.271) ist die Fläche der Fehlerquadrate</w:t>
      </w:r>
      <w:r>
        <w:t xml:space="preserve"> Residuen-Standardfehler. 45 </w:t>
      </w:r>
      <w:proofErr w:type="spellStart"/>
      <w:r>
        <w:t>degrees</w:t>
      </w:r>
      <w:proofErr w:type="spellEnd"/>
      <w:r>
        <w:t xml:space="preserve"> </w:t>
      </w:r>
      <w:proofErr w:type="spellStart"/>
      <w:r>
        <w:t>of</w:t>
      </w:r>
      <w:proofErr w:type="spellEnd"/>
      <w:r>
        <w:t xml:space="preserve"> </w:t>
      </w:r>
      <w:proofErr w:type="spellStart"/>
      <w:r>
        <w:t>freedome</w:t>
      </w:r>
      <w:proofErr w:type="spellEnd"/>
      <w:r>
        <w:t xml:space="preserve"> ist die Anzahl der Beobachtungen.</w:t>
      </w:r>
      <w:r w:rsidR="007F5409">
        <w:t xml:space="preserve"> 45+2=47 </w:t>
      </w:r>
      <w:r w:rsidR="000D2C46">
        <w:t>ist die Gesamtgröße der Stichprobe.</w:t>
      </w:r>
      <w:r>
        <w:t xml:space="preserve"> Multiple R-</w:t>
      </w:r>
      <w:proofErr w:type="spellStart"/>
      <w:r>
        <w:t>squared</w:t>
      </w:r>
      <w:proofErr w:type="spellEnd"/>
      <w:r>
        <w:t>= Bestimmtheitsmaß gibt an, welcher den Anteil der Gesamtstreuung durch die Regression erklärt wird. Je höher der Anteil, desto besser das Modell (1=bestmöglich). In diesen Fall ist R-</w:t>
      </w:r>
      <w:proofErr w:type="spellStart"/>
      <w:r>
        <w:t>squared</w:t>
      </w:r>
      <w:proofErr w:type="spellEnd"/>
      <w:r>
        <w:t xml:space="preserve"> 0.4406 und der angepasste (</w:t>
      </w:r>
      <w:proofErr w:type="spellStart"/>
      <w:r>
        <w:t>adjusted</w:t>
      </w:r>
      <w:proofErr w:type="spellEnd"/>
      <w:r w:rsidR="00654061">
        <w:t>)</w:t>
      </w:r>
      <w:r>
        <w:t xml:space="preserve"> R-</w:t>
      </w:r>
      <w:proofErr w:type="spellStart"/>
      <w:r>
        <w:t>squared</w:t>
      </w:r>
      <w:proofErr w:type="spellEnd"/>
      <w:r w:rsidR="00654061">
        <w:t xml:space="preserve"> ist </w:t>
      </w:r>
      <w:r>
        <w:t>0.4282.</w:t>
      </w:r>
      <w:r w:rsidR="00B537CF">
        <w:t xml:space="preserve"> </w:t>
      </w:r>
      <w:proofErr w:type="spellStart"/>
      <w:r w:rsidR="00B537CF" w:rsidRPr="00B537CF">
        <w:rPr>
          <w:rFonts w:cstheme="minorHAnsi"/>
        </w:rPr>
        <w:t>Adjusted</w:t>
      </w:r>
      <w:proofErr w:type="spellEnd"/>
      <w:r w:rsidR="00B537CF" w:rsidRPr="00B537CF">
        <w:rPr>
          <w:rFonts w:cstheme="minorHAnsi"/>
        </w:rPr>
        <w:t xml:space="preserve"> R </w:t>
      </w:r>
      <w:proofErr w:type="spellStart"/>
      <w:r w:rsidR="00B537CF" w:rsidRPr="00B537CF">
        <w:rPr>
          <w:rFonts w:cstheme="minorHAnsi"/>
        </w:rPr>
        <w:t>squared</w:t>
      </w:r>
      <w:proofErr w:type="spellEnd"/>
      <w:r w:rsidR="00B537CF">
        <w:rPr>
          <w:rFonts w:cstheme="minorHAnsi"/>
        </w:rPr>
        <w:t xml:space="preserve"> ist angepasster Wert durch Einbeziehen der Freiheitsgrade der Summe der Quadrate.</w:t>
      </w:r>
      <w:r>
        <w:t xml:space="preserve"> Das heißt, dass die Streuung </w:t>
      </w:r>
      <w:r w:rsidR="00654061">
        <w:t>zwischen Education-</w:t>
      </w:r>
      <w:proofErr w:type="spellStart"/>
      <w:r w:rsidR="00654061">
        <w:t>Fertility</w:t>
      </w:r>
      <w:proofErr w:type="spellEnd"/>
      <w:r w:rsidR="00654061">
        <w:t xml:space="preserve"> sehr hoch ist. </w:t>
      </w:r>
      <w:r>
        <w:t xml:space="preserve"> </w:t>
      </w:r>
    </w:p>
    <w:p w:rsidR="000D2C46" w:rsidRDefault="000D2C46" w:rsidP="000D2C46">
      <w:pPr>
        <w:rPr>
          <w:rFonts w:cstheme="minorHAnsi"/>
        </w:rPr>
      </w:pPr>
      <w:r>
        <w:rPr>
          <w:rFonts w:cstheme="minorHAnsi"/>
        </w:rPr>
        <w:t>Mit F-</w:t>
      </w:r>
      <w:proofErr w:type="spellStart"/>
      <w:r>
        <w:rPr>
          <w:rFonts w:cstheme="minorHAnsi"/>
        </w:rPr>
        <w:t>statistic</w:t>
      </w:r>
      <w:proofErr w:type="spellEnd"/>
      <w:r>
        <w:rPr>
          <w:rFonts w:cstheme="minorHAnsi"/>
        </w:rPr>
        <w:t xml:space="preserve"> (hier: 35,45) wird </w:t>
      </w:r>
      <w:proofErr w:type="spellStart"/>
      <w:r>
        <w:rPr>
          <w:rFonts w:cstheme="minorHAnsi"/>
        </w:rPr>
        <w:t>goodness</w:t>
      </w:r>
      <w:proofErr w:type="spellEnd"/>
      <w:r>
        <w:rPr>
          <w:rFonts w:cstheme="minorHAnsi"/>
        </w:rPr>
        <w:t xml:space="preserve"> </w:t>
      </w:r>
      <w:proofErr w:type="spellStart"/>
      <w:r>
        <w:rPr>
          <w:rFonts w:cstheme="minorHAnsi"/>
        </w:rPr>
        <w:t>of</w:t>
      </w:r>
      <w:proofErr w:type="spellEnd"/>
      <w:r>
        <w:rPr>
          <w:rFonts w:cstheme="minorHAnsi"/>
        </w:rPr>
        <w:t xml:space="preserve"> fit, also wie gut die Daten passen, angeschaut. Es wird getestet ob man ein lineares Modell braucht oder ob es reicht mit Mittelwert zu testen. Hier wird das Modell mit 45 Freiheitsgraden mit einem Modell mit einem einzigen Freiheitsgrad, sprich ein einziger MW wird hineingelegt. F-Statistik von 35,45 ist kleiner als 3,659e-7</w:t>
      </w:r>
      <w:r w:rsidR="00BA4575">
        <w:rPr>
          <w:rFonts w:cstheme="minorHAnsi"/>
        </w:rPr>
        <w:t xml:space="preserve">, das heißt lineares Modell ist besser als wenn man nur einen Gesamtmittelwert reinlegt. </w:t>
      </w:r>
    </w:p>
    <w:p w:rsidR="00BA4575" w:rsidRDefault="00BA4575" w:rsidP="000D2C46">
      <w:pPr>
        <w:rPr>
          <w:rFonts w:cstheme="minorHAnsi"/>
        </w:rPr>
      </w:pPr>
      <w:r>
        <w:rPr>
          <w:rFonts w:cstheme="minorHAnsi"/>
        </w:rPr>
        <w:t>Regressionsgerade:  Education= 46,82-0,51*</w:t>
      </w:r>
      <w:proofErr w:type="spellStart"/>
      <w:r>
        <w:rPr>
          <w:rFonts w:cstheme="minorHAnsi"/>
        </w:rPr>
        <w:t>Fertility</w:t>
      </w:r>
      <w:proofErr w:type="spellEnd"/>
      <w:r>
        <w:rPr>
          <w:rFonts w:cstheme="minorHAnsi"/>
        </w:rPr>
        <w:t>.</w:t>
      </w:r>
    </w:p>
    <w:p w:rsidR="000D2C46" w:rsidRPr="00037180" w:rsidRDefault="00037180">
      <w:pPr>
        <w:rPr>
          <w:b/>
          <w:u w:val="single"/>
        </w:rPr>
      </w:pPr>
      <w:r w:rsidRPr="00037180">
        <w:rPr>
          <w:b/>
          <w:u w:val="single"/>
        </w:rPr>
        <w:t>Ist das Modell gültig?</w:t>
      </w:r>
    </w:p>
    <w:p w:rsidR="00843B15" w:rsidRDefault="00843B15">
      <w:r>
        <w:rPr>
          <w:noProof/>
        </w:rPr>
        <w:drawing>
          <wp:inline distT="0" distB="0" distL="0" distR="0" wp14:anchorId="7FB00238" wp14:editId="1E520E5D">
            <wp:extent cx="2686050" cy="19343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834" cy="1947107"/>
                    </a:xfrm>
                    <a:prstGeom prst="rect">
                      <a:avLst/>
                    </a:prstGeom>
                  </pic:spPr>
                </pic:pic>
              </a:graphicData>
            </a:graphic>
          </wp:inline>
        </w:drawing>
      </w:r>
      <w:r>
        <w:rPr>
          <w:noProof/>
        </w:rPr>
        <w:drawing>
          <wp:inline distT="0" distB="0" distL="0" distR="0" wp14:anchorId="05F4BBCF" wp14:editId="18D5A2CF">
            <wp:extent cx="2689454" cy="1936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2205" cy="1960335"/>
                    </a:xfrm>
                    <a:prstGeom prst="rect">
                      <a:avLst/>
                    </a:prstGeom>
                  </pic:spPr>
                </pic:pic>
              </a:graphicData>
            </a:graphic>
          </wp:inline>
        </w:drawing>
      </w:r>
    </w:p>
    <w:p w:rsidR="00DB3C42" w:rsidRDefault="00DB3C42">
      <w:r>
        <w:rPr>
          <w:noProof/>
        </w:rPr>
        <w:drawing>
          <wp:inline distT="0" distB="0" distL="0" distR="0" wp14:anchorId="377BF200" wp14:editId="28FFC710">
            <wp:extent cx="2685600" cy="1933975"/>
            <wp:effectExtent l="0" t="0" r="63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600" cy="1933975"/>
                    </a:xfrm>
                    <a:prstGeom prst="rect">
                      <a:avLst/>
                    </a:prstGeom>
                  </pic:spPr>
                </pic:pic>
              </a:graphicData>
            </a:graphic>
          </wp:inline>
        </w:drawing>
      </w:r>
      <w:r w:rsidR="005416B6">
        <w:rPr>
          <w:noProof/>
        </w:rPr>
        <w:drawing>
          <wp:inline distT="0" distB="0" distL="0" distR="0" wp14:anchorId="29B0A991" wp14:editId="7965E73B">
            <wp:extent cx="2685600" cy="1933975"/>
            <wp:effectExtent l="0" t="0" r="63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600" cy="1933975"/>
                    </a:xfrm>
                    <a:prstGeom prst="rect">
                      <a:avLst/>
                    </a:prstGeom>
                  </pic:spPr>
                </pic:pic>
              </a:graphicData>
            </a:graphic>
          </wp:inline>
        </w:drawing>
      </w:r>
    </w:p>
    <w:p w:rsidR="00843B15" w:rsidRPr="008209D1" w:rsidRDefault="00E96988">
      <w:proofErr w:type="spellStart"/>
      <w:r>
        <w:t>Residu</w:t>
      </w:r>
      <w:r w:rsidR="005F201C">
        <w:t>a</w:t>
      </w:r>
      <w:r>
        <w:t>ls</w:t>
      </w:r>
      <w:proofErr w:type="spellEnd"/>
      <w:r>
        <w:t xml:space="preserve"> </w:t>
      </w:r>
      <w:proofErr w:type="spellStart"/>
      <w:r>
        <w:t>vs</w:t>
      </w:r>
      <w:proofErr w:type="spellEnd"/>
      <w:r>
        <w:t xml:space="preserve"> </w:t>
      </w:r>
      <w:proofErr w:type="spellStart"/>
      <w:r>
        <w:t>Fitted</w:t>
      </w:r>
      <w:proofErr w:type="spellEnd"/>
      <w:r>
        <w:t xml:space="preserve">-Plot zeigt, dass die meisten Daten/Fehler im Bereich von Null bis -10 schwanken. Die andere Gruppe der Daten/Fehler schwankt zwischen Null und +10. Nur wenige Werte schwanken um Null. Städte wie </w:t>
      </w:r>
      <w:proofErr w:type="spellStart"/>
      <w:r>
        <w:t>V.De</w:t>
      </w:r>
      <w:proofErr w:type="spellEnd"/>
      <w:r>
        <w:t xml:space="preserve"> Geneva, Orbe und </w:t>
      </w:r>
      <w:proofErr w:type="spellStart"/>
      <w:r>
        <w:t>Neuchatel</w:t>
      </w:r>
      <w:proofErr w:type="spellEnd"/>
      <w:r>
        <w:t xml:space="preserve"> sind als Ausreißer definiert. </w:t>
      </w:r>
      <w:r w:rsidR="005F201C">
        <w:t xml:space="preserve">Zusammenfassend kann man sagen, dass die Daten nicht gleichmäßig verteilt sind, aber es keine periodische und </w:t>
      </w:r>
      <w:proofErr w:type="spellStart"/>
      <w:r w:rsidR="005F201C">
        <w:t>cluster</w:t>
      </w:r>
      <w:proofErr w:type="spellEnd"/>
      <w:r w:rsidR="005F201C">
        <w:t xml:space="preserve"> Bildungen. </w:t>
      </w:r>
      <w:r w:rsidR="00DB3C42">
        <w:t>Die 1.Voraussetzung für</w:t>
      </w:r>
      <w:r w:rsidR="00DB3C42" w:rsidRPr="00DB3C42">
        <w:t xml:space="preserve"> </w:t>
      </w:r>
      <w:r w:rsidR="00DB3C42">
        <w:t xml:space="preserve">die lineare Regression ist erfüllt, da xi, </w:t>
      </w:r>
      <w:proofErr w:type="spellStart"/>
      <w:r w:rsidR="00DB3C42">
        <w:t>xj</w:t>
      </w:r>
      <w:proofErr w:type="spellEnd"/>
      <w:r w:rsidR="00DB3C42">
        <w:t xml:space="preserve"> unabhängig, unkorreliert sind und haben keinen linearen Zusammenhang. </w:t>
      </w:r>
      <w:r w:rsidR="005F201C">
        <w:t>Die</w:t>
      </w:r>
      <w:r>
        <w:t xml:space="preserve"> </w:t>
      </w:r>
      <w:r w:rsidR="00DB3C42">
        <w:t>2</w:t>
      </w:r>
      <w:r>
        <w:t xml:space="preserve">.Voraussetzung ist nicht erfüllt, da IE [Ei] </w:t>
      </w:r>
      <w:r>
        <w:rPr>
          <w:rFonts w:cstheme="minorHAnsi"/>
        </w:rPr>
        <w:t>≠</w:t>
      </w:r>
      <w:r>
        <w:t xml:space="preserve"> Null ist und somit ein systematischer Fehler vorhanden ist. </w:t>
      </w:r>
      <w:r w:rsidR="008147DA">
        <w:t xml:space="preserve">Die </w:t>
      </w:r>
      <w:r w:rsidR="00DB3C42">
        <w:t>3</w:t>
      </w:r>
      <w:r w:rsidR="008147DA">
        <w:t xml:space="preserve">.Voraussetzung ist nicht erfüllt da, </w:t>
      </w:r>
      <w:proofErr w:type="spellStart"/>
      <w:r w:rsidR="008147DA">
        <w:t>Eiid</w:t>
      </w:r>
      <w:proofErr w:type="spellEnd"/>
      <w:r w:rsidR="008147DA">
        <w:t xml:space="preserve"> zwar unabhä</w:t>
      </w:r>
      <w:r w:rsidR="00DB3C42">
        <w:t>n</w:t>
      </w:r>
      <w:r w:rsidR="008147DA">
        <w:t xml:space="preserve">gig aber nicht gleichmäßig </w:t>
      </w:r>
      <w:r w:rsidR="00453B1A">
        <w:t xml:space="preserve">(3 von 47 Werten draußen) </w:t>
      </w:r>
      <w:r w:rsidR="008147DA">
        <w:t xml:space="preserve">verteilt. </w:t>
      </w:r>
      <w:r w:rsidR="008209D1">
        <w:t xml:space="preserve">Die </w:t>
      </w:r>
      <w:r w:rsidR="00DB3C42">
        <w:t>4</w:t>
      </w:r>
      <w:r w:rsidR="008209D1">
        <w:t>.Voraussetzung ist erfüllt, da Var (Ei)</w:t>
      </w:r>
      <w:r w:rsidR="00330ECD">
        <w:t xml:space="preserve"> </w:t>
      </w:r>
      <w:r w:rsidR="005416B6">
        <w:rPr>
          <w:rFonts w:cstheme="minorHAnsi"/>
        </w:rPr>
        <w:t>=</w:t>
      </w:r>
      <w:r w:rsidR="00330ECD">
        <w:rPr>
          <w:rFonts w:cstheme="minorHAnsi"/>
        </w:rPr>
        <w:t xml:space="preserve"> </w:t>
      </w:r>
      <w:proofErr w:type="gramStart"/>
      <w:r w:rsidR="008209D1">
        <w:rPr>
          <w:rFonts w:cstheme="minorHAnsi"/>
        </w:rPr>
        <w:t>σ</w:t>
      </w:r>
      <w:r w:rsidR="008209D1">
        <w:rPr>
          <w:rFonts w:cstheme="minorHAnsi"/>
          <w:vertAlign w:val="superscript"/>
        </w:rPr>
        <w:t>2</w:t>
      </w:r>
      <w:proofErr w:type="gramEnd"/>
      <w:r w:rsidR="00330ECD">
        <w:rPr>
          <w:rFonts w:cstheme="minorHAnsi"/>
        </w:rPr>
        <w:t xml:space="preserve"> weil die Varianzen </w:t>
      </w:r>
      <w:r w:rsidR="005416B6">
        <w:rPr>
          <w:rFonts w:cstheme="minorHAnsi"/>
        </w:rPr>
        <w:t>gleich</w:t>
      </w:r>
      <w:r w:rsidR="00330ECD">
        <w:rPr>
          <w:rFonts w:cstheme="minorHAnsi"/>
        </w:rPr>
        <w:t xml:space="preserve"> und somit </w:t>
      </w:r>
      <w:r w:rsidR="005416B6">
        <w:rPr>
          <w:rFonts w:cstheme="minorHAnsi"/>
        </w:rPr>
        <w:t>homo</w:t>
      </w:r>
      <w:r w:rsidR="00330ECD">
        <w:rPr>
          <w:rFonts w:cstheme="minorHAnsi"/>
        </w:rPr>
        <w:t>skedastisch sind.</w:t>
      </w:r>
    </w:p>
    <w:p w:rsidR="005F201C" w:rsidRDefault="005F201C">
      <w:r>
        <w:lastRenderedPageBreak/>
        <w:t>Der QQ-Plot zeigt</w:t>
      </w:r>
      <w:r w:rsidR="008209D1">
        <w:t>,</w:t>
      </w:r>
      <w:r>
        <w:t xml:space="preserve"> dass die meisten </w:t>
      </w:r>
      <w:proofErr w:type="spellStart"/>
      <w:r>
        <w:t>Residauls</w:t>
      </w:r>
      <w:proofErr w:type="spellEnd"/>
      <w:r>
        <w:t xml:space="preserve"> auf der Gerade</w:t>
      </w:r>
      <w:r w:rsidR="008209D1">
        <w:t>linie</w:t>
      </w:r>
      <w:r>
        <w:t xml:space="preserve"> liegen. Die Daten von den Städten </w:t>
      </w:r>
      <w:proofErr w:type="spellStart"/>
      <w:r>
        <w:t>V.De</w:t>
      </w:r>
      <w:proofErr w:type="spellEnd"/>
      <w:r>
        <w:t xml:space="preserve"> Geneva, Orbe und </w:t>
      </w:r>
      <w:proofErr w:type="spellStart"/>
      <w:r>
        <w:t>Neuchatel</w:t>
      </w:r>
      <w:proofErr w:type="spellEnd"/>
      <w:r>
        <w:t xml:space="preserve"> liegen nicht auf der Gerade</w:t>
      </w:r>
      <w:r w:rsidR="008209D1">
        <w:t>linie</w:t>
      </w:r>
      <w:r>
        <w:t xml:space="preserve"> bzw. sie verursachen schwere Ränder</w:t>
      </w:r>
      <w:r w:rsidR="005416B6">
        <w:t xml:space="preserve">. Da sie als Ausreißer angenommen werden </w:t>
      </w:r>
      <w:r w:rsidR="008209D1">
        <w:t xml:space="preserve">und </w:t>
      </w:r>
      <w:r w:rsidR="005416B6">
        <w:t xml:space="preserve">wird hier </w:t>
      </w:r>
      <w:r>
        <w:t>Normalverteilung</w:t>
      </w:r>
      <w:r w:rsidR="005416B6">
        <w:t xml:space="preserve"> angenommen</w:t>
      </w:r>
      <w:r w:rsidR="008209D1">
        <w:t>.</w:t>
      </w:r>
      <w:r w:rsidR="008147DA">
        <w:t xml:space="preserve"> Die Voraussetzung </w:t>
      </w:r>
      <w:r w:rsidR="00DB3C42">
        <w:t>5</w:t>
      </w:r>
      <w:r w:rsidR="008147DA">
        <w:t xml:space="preserve"> ist </w:t>
      </w:r>
      <w:r w:rsidR="005416B6">
        <w:t xml:space="preserve">somit </w:t>
      </w:r>
      <w:r w:rsidR="008147DA">
        <w:t xml:space="preserve">erfüllt. </w:t>
      </w:r>
      <w:proofErr w:type="spellStart"/>
      <w:r w:rsidR="005416B6">
        <w:t>Scale</w:t>
      </w:r>
      <w:proofErr w:type="spellEnd"/>
      <w:r w:rsidR="005416B6">
        <w:t xml:space="preserve">-Location Plot weist daraufhin, dass es die </w:t>
      </w:r>
      <w:r w:rsidR="00D97091">
        <w:t xml:space="preserve">meisten standardisierte </w:t>
      </w:r>
      <w:proofErr w:type="spellStart"/>
      <w:r w:rsidR="00D97091">
        <w:t>Residuals</w:t>
      </w:r>
      <w:proofErr w:type="spellEnd"/>
      <w:r w:rsidR="00D97091">
        <w:t>-Daten</w:t>
      </w:r>
      <w:r w:rsidR="005416B6">
        <w:t xml:space="preserve"> </w:t>
      </w:r>
      <w:r w:rsidR="00D97091">
        <w:t xml:space="preserve">im Bereich zwischen 0.5 und 1.0 liegen. All diese Indizien weisen auf </w:t>
      </w:r>
      <w:proofErr w:type="spellStart"/>
      <w:r w:rsidR="00D97091">
        <w:t>homoskedastizität</w:t>
      </w:r>
      <w:proofErr w:type="spellEnd"/>
      <w:r w:rsidR="00D97091">
        <w:t xml:space="preserve"> hin. Cooks </w:t>
      </w:r>
      <w:proofErr w:type="spellStart"/>
      <w:r w:rsidR="00D97091">
        <w:t>Distance</w:t>
      </w:r>
      <w:proofErr w:type="spellEnd"/>
      <w:r w:rsidR="00D97091">
        <w:t xml:space="preserve"> Plot zeigt, dass die Gerade nicht gehebelt </w:t>
      </w:r>
      <w:r w:rsidR="00F71365">
        <w:t>werden kann obwohl es drei Ausreißer gibt.</w:t>
      </w:r>
      <w:r w:rsidR="00D97091">
        <w:t xml:space="preserve"> </w:t>
      </w:r>
    </w:p>
    <w:p w:rsidR="008147DA" w:rsidRDefault="008147DA"/>
    <w:p w:rsidR="00FF6419" w:rsidRDefault="00FF6419" w:rsidP="00FF6419">
      <w:r>
        <w:t>Modell 2: Education-</w:t>
      </w:r>
      <w:proofErr w:type="spellStart"/>
      <w:r>
        <w:t>Agriculture</w:t>
      </w:r>
      <w:proofErr w:type="spellEnd"/>
    </w:p>
    <w:p w:rsidR="00FF6419" w:rsidRDefault="00FF6419" w:rsidP="00FF6419">
      <w:r>
        <w:t>Hypothesentestung:</w:t>
      </w:r>
    </w:p>
    <w:p w:rsidR="00FF6419" w:rsidRDefault="00FF6419" w:rsidP="00FF6419">
      <w:r>
        <w:t>H0: es gibt keinen linearen Zusammenhang.</w:t>
      </w:r>
    </w:p>
    <w:p w:rsidR="00FF6419" w:rsidRDefault="00FF6419" w:rsidP="00FF6419">
      <w:r w:rsidRPr="00F71365">
        <w:t>HA</w:t>
      </w:r>
      <w:r>
        <w:t>:</w:t>
      </w:r>
      <w:r w:rsidRPr="00F71365">
        <w:t xml:space="preserve"> es gibt einen l</w:t>
      </w:r>
      <w:r>
        <w:t>inearen Zusammenhang.</w:t>
      </w:r>
    </w:p>
    <w:p w:rsidR="008147DA" w:rsidRPr="00FF6419" w:rsidRDefault="00FF6419">
      <w:pPr>
        <w:rPr>
          <w:b/>
          <w:u w:val="single"/>
        </w:rPr>
      </w:pPr>
      <w:r w:rsidRPr="00037180">
        <w:rPr>
          <w:b/>
          <w:u w:val="single"/>
        </w:rPr>
        <w:t>Wie gut ist das Modell?</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FF6419">
        <w:rPr>
          <w:rFonts w:ascii="Lucida Console" w:eastAsia="Times New Roman" w:hAnsi="Lucida Console" w:cs="Courier New"/>
          <w:color w:val="0000FF"/>
          <w:sz w:val="20"/>
          <w:szCs w:val="20"/>
          <w:lang w:val="en-US" w:eastAsia="de-AT"/>
        </w:rPr>
        <w:t xml:space="preserve">&gt; </w:t>
      </w:r>
      <w:proofErr w:type="spellStart"/>
      <w:r w:rsidRPr="00FF6419">
        <w:rPr>
          <w:rFonts w:ascii="Lucida Console" w:eastAsia="Times New Roman" w:hAnsi="Lucida Console" w:cs="Courier New"/>
          <w:color w:val="0000FF"/>
          <w:sz w:val="20"/>
          <w:szCs w:val="20"/>
          <w:lang w:val="en-US" w:eastAsia="de-AT"/>
        </w:rPr>
        <w:t>lmswiss</w:t>
      </w:r>
      <w:proofErr w:type="spellEnd"/>
      <w:r w:rsidRPr="00FF6419">
        <w:rPr>
          <w:rFonts w:ascii="Lucida Console" w:eastAsia="Times New Roman" w:hAnsi="Lucida Console" w:cs="Courier New"/>
          <w:color w:val="0000FF"/>
          <w:sz w:val="20"/>
          <w:szCs w:val="20"/>
          <w:lang w:val="en-US" w:eastAsia="de-AT"/>
        </w:rPr>
        <w:t>&lt;-</w:t>
      </w:r>
      <w:proofErr w:type="spellStart"/>
      <w:proofErr w:type="gramStart"/>
      <w:r w:rsidRPr="00FF6419">
        <w:rPr>
          <w:rFonts w:ascii="Lucida Console" w:eastAsia="Times New Roman" w:hAnsi="Lucida Console" w:cs="Courier New"/>
          <w:color w:val="0000FF"/>
          <w:sz w:val="20"/>
          <w:szCs w:val="20"/>
          <w:lang w:val="en-US" w:eastAsia="de-AT"/>
        </w:rPr>
        <w:t>lm</w:t>
      </w:r>
      <w:proofErr w:type="spellEnd"/>
      <w:r w:rsidRPr="00FF6419">
        <w:rPr>
          <w:rFonts w:ascii="Lucida Console" w:eastAsia="Times New Roman" w:hAnsi="Lucida Console" w:cs="Courier New"/>
          <w:color w:val="0000FF"/>
          <w:sz w:val="20"/>
          <w:szCs w:val="20"/>
          <w:lang w:val="en-US" w:eastAsia="de-AT"/>
        </w:rPr>
        <w:t>(</w:t>
      </w:r>
      <w:proofErr w:type="spellStart"/>
      <w:proofErr w:type="gramEnd"/>
      <w:r w:rsidRPr="00FF6419">
        <w:rPr>
          <w:rFonts w:ascii="Lucida Console" w:eastAsia="Times New Roman" w:hAnsi="Lucida Console" w:cs="Courier New"/>
          <w:color w:val="0000FF"/>
          <w:sz w:val="20"/>
          <w:szCs w:val="20"/>
          <w:lang w:val="en-US" w:eastAsia="de-AT"/>
        </w:rPr>
        <w:t>Education~Agriculture</w:t>
      </w:r>
      <w:proofErr w:type="spellEnd"/>
      <w:r w:rsidRPr="00FF6419">
        <w:rPr>
          <w:rFonts w:ascii="Lucida Console" w:eastAsia="Times New Roman" w:hAnsi="Lucida Console" w:cs="Courier New"/>
          <w:color w:val="0000FF"/>
          <w:sz w:val="20"/>
          <w:szCs w:val="20"/>
          <w:lang w:val="en-US" w:eastAsia="de-AT"/>
        </w:rPr>
        <w:t>, data = swiss)</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FF6419">
        <w:rPr>
          <w:rFonts w:ascii="Lucida Console" w:eastAsia="Times New Roman" w:hAnsi="Lucida Console" w:cs="Courier New"/>
          <w:color w:val="0000FF"/>
          <w:sz w:val="20"/>
          <w:szCs w:val="20"/>
          <w:lang w:val="en-US" w:eastAsia="de-AT"/>
        </w:rPr>
        <w:t>&gt; summary(</w:t>
      </w:r>
      <w:proofErr w:type="spellStart"/>
      <w:r w:rsidRPr="00FF6419">
        <w:rPr>
          <w:rFonts w:ascii="Lucida Console" w:eastAsia="Times New Roman" w:hAnsi="Lucida Console" w:cs="Courier New"/>
          <w:color w:val="0000FF"/>
          <w:sz w:val="20"/>
          <w:szCs w:val="20"/>
          <w:lang w:val="en-US" w:eastAsia="de-AT"/>
        </w:rPr>
        <w:t>lmswiss</w:t>
      </w:r>
      <w:proofErr w:type="spellEnd"/>
      <w:r w:rsidRPr="00FF6419">
        <w:rPr>
          <w:rFonts w:ascii="Lucida Console" w:eastAsia="Times New Roman" w:hAnsi="Lucida Console" w:cs="Courier New"/>
          <w:color w:val="0000FF"/>
          <w:sz w:val="20"/>
          <w:szCs w:val="20"/>
          <w:lang w:val="en-US" w:eastAsia="de-AT"/>
        </w:rPr>
        <w:t>)</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Call:</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roofErr w:type="spellStart"/>
      <w:proofErr w:type="gramStart"/>
      <w:r w:rsidRPr="00FF6419">
        <w:rPr>
          <w:rFonts w:ascii="Lucida Console" w:eastAsia="Times New Roman" w:hAnsi="Lucida Console" w:cs="Courier New"/>
          <w:color w:val="000000"/>
          <w:sz w:val="20"/>
          <w:szCs w:val="20"/>
          <w:bdr w:val="none" w:sz="0" w:space="0" w:color="auto" w:frame="1"/>
          <w:lang w:val="en-US" w:eastAsia="de-AT"/>
        </w:rPr>
        <w:t>lm</w:t>
      </w:r>
      <w:proofErr w:type="spellEnd"/>
      <w:r w:rsidRPr="00FF6419">
        <w:rPr>
          <w:rFonts w:ascii="Lucida Console" w:eastAsia="Times New Roman" w:hAnsi="Lucida Console" w:cs="Courier New"/>
          <w:color w:val="000000"/>
          <w:sz w:val="20"/>
          <w:szCs w:val="20"/>
          <w:bdr w:val="none" w:sz="0" w:space="0" w:color="auto" w:frame="1"/>
          <w:lang w:val="en-US" w:eastAsia="de-AT"/>
        </w:rPr>
        <w:t>(</w:t>
      </w:r>
      <w:proofErr w:type="gramEnd"/>
      <w:r w:rsidRPr="00FF6419">
        <w:rPr>
          <w:rFonts w:ascii="Lucida Console" w:eastAsia="Times New Roman" w:hAnsi="Lucida Console" w:cs="Courier New"/>
          <w:color w:val="000000"/>
          <w:sz w:val="20"/>
          <w:szCs w:val="20"/>
          <w:bdr w:val="none" w:sz="0" w:space="0" w:color="auto" w:frame="1"/>
          <w:lang w:val="en-US" w:eastAsia="de-AT"/>
        </w:rPr>
        <w:t>formula = Education ~ Agriculture, data = swiss)</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Residuals:</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 xml:space="preserve">    Min      1</w:t>
      </w:r>
      <w:proofErr w:type="gramStart"/>
      <w:r w:rsidRPr="00FF6419">
        <w:rPr>
          <w:rFonts w:ascii="Lucida Console" w:eastAsia="Times New Roman" w:hAnsi="Lucida Console" w:cs="Courier New"/>
          <w:color w:val="000000"/>
          <w:sz w:val="20"/>
          <w:szCs w:val="20"/>
          <w:bdr w:val="none" w:sz="0" w:space="0" w:color="auto" w:frame="1"/>
          <w:lang w:val="en-US" w:eastAsia="de-AT"/>
        </w:rPr>
        <w:t>Q  Median</w:t>
      </w:r>
      <w:proofErr w:type="gramEnd"/>
      <w:r w:rsidRPr="00FF6419">
        <w:rPr>
          <w:rFonts w:ascii="Lucida Console" w:eastAsia="Times New Roman" w:hAnsi="Lucida Console" w:cs="Courier New"/>
          <w:color w:val="000000"/>
          <w:sz w:val="20"/>
          <w:szCs w:val="20"/>
          <w:bdr w:val="none" w:sz="0" w:space="0" w:color="auto" w:frame="1"/>
          <w:lang w:val="en-US" w:eastAsia="de-AT"/>
        </w:rPr>
        <w:t xml:space="preserve">      3Q     Max </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-12.</w:t>
      </w:r>
      <w:proofErr w:type="gramStart"/>
      <w:r w:rsidRPr="00FF6419">
        <w:rPr>
          <w:rFonts w:ascii="Lucida Console" w:eastAsia="Times New Roman" w:hAnsi="Lucida Console" w:cs="Courier New"/>
          <w:color w:val="000000"/>
          <w:sz w:val="20"/>
          <w:szCs w:val="20"/>
          <w:bdr w:val="none" w:sz="0" w:space="0" w:color="auto" w:frame="1"/>
          <w:lang w:val="en-US" w:eastAsia="de-AT"/>
        </w:rPr>
        <w:t>632  -</w:t>
      </w:r>
      <w:proofErr w:type="gramEnd"/>
      <w:r w:rsidRPr="00FF6419">
        <w:rPr>
          <w:rFonts w:ascii="Lucida Console" w:eastAsia="Times New Roman" w:hAnsi="Lucida Console" w:cs="Courier New"/>
          <w:color w:val="000000"/>
          <w:sz w:val="20"/>
          <w:szCs w:val="20"/>
          <w:bdr w:val="none" w:sz="0" w:space="0" w:color="auto" w:frame="1"/>
          <w:lang w:val="en-US" w:eastAsia="de-AT"/>
        </w:rPr>
        <w:t xml:space="preserve">4.270   0.543   2.280  28.630 </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Coefficients:</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 xml:space="preserve">            Estimate Std. Error t value </w:t>
      </w:r>
      <w:proofErr w:type="spellStart"/>
      <w:r w:rsidRPr="00FF6419">
        <w:rPr>
          <w:rFonts w:ascii="Lucida Console" w:eastAsia="Times New Roman" w:hAnsi="Lucida Console" w:cs="Courier New"/>
          <w:color w:val="000000"/>
          <w:sz w:val="20"/>
          <w:szCs w:val="20"/>
          <w:bdr w:val="none" w:sz="0" w:space="0" w:color="auto" w:frame="1"/>
          <w:lang w:val="en-US" w:eastAsia="de-AT"/>
        </w:rPr>
        <w:t>Pr</w:t>
      </w:r>
      <w:proofErr w:type="spellEnd"/>
      <w:r w:rsidRPr="00FF6419">
        <w:rPr>
          <w:rFonts w:ascii="Lucida Console" w:eastAsia="Times New Roman" w:hAnsi="Lucida Console" w:cs="Courier New"/>
          <w:color w:val="000000"/>
          <w:sz w:val="20"/>
          <w:szCs w:val="20"/>
          <w:bdr w:val="none" w:sz="0" w:space="0" w:color="auto" w:frame="1"/>
          <w:lang w:val="en-US" w:eastAsia="de-AT"/>
        </w:rPr>
        <w:t xml:space="preserve">(&gt;|t|)    </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(Intercept) 24.69527    2.68890   9.184 6.98e-12 ***</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 xml:space="preserve">Agriculture -0.27076    </w:t>
      </w:r>
      <w:proofErr w:type="gramStart"/>
      <w:r w:rsidRPr="00FF6419">
        <w:rPr>
          <w:rFonts w:ascii="Lucida Console" w:eastAsia="Times New Roman" w:hAnsi="Lucida Console" w:cs="Courier New"/>
          <w:color w:val="000000"/>
          <w:sz w:val="20"/>
          <w:szCs w:val="20"/>
          <w:bdr w:val="none" w:sz="0" w:space="0" w:color="auto" w:frame="1"/>
          <w:lang w:val="en-US" w:eastAsia="de-AT"/>
        </w:rPr>
        <w:t>0.04852  -</w:t>
      </w:r>
      <w:proofErr w:type="gramEnd"/>
      <w:r w:rsidRPr="00FF6419">
        <w:rPr>
          <w:rFonts w:ascii="Lucida Console" w:eastAsia="Times New Roman" w:hAnsi="Lucida Console" w:cs="Courier New"/>
          <w:color w:val="000000"/>
          <w:sz w:val="20"/>
          <w:szCs w:val="20"/>
          <w:bdr w:val="none" w:sz="0" w:space="0" w:color="auto" w:frame="1"/>
          <w:lang w:val="en-US" w:eastAsia="de-AT"/>
        </w:rPr>
        <w:t>5.580 1.30e-06 ***</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roofErr w:type="spellStart"/>
      <w:r w:rsidRPr="00FF6419">
        <w:rPr>
          <w:rFonts w:ascii="Lucida Console" w:eastAsia="Times New Roman" w:hAnsi="Lucida Console" w:cs="Courier New"/>
          <w:color w:val="000000"/>
          <w:sz w:val="20"/>
          <w:szCs w:val="20"/>
          <w:bdr w:val="none" w:sz="0" w:space="0" w:color="auto" w:frame="1"/>
          <w:lang w:val="en-US" w:eastAsia="de-AT"/>
        </w:rPr>
        <w:t>Signif</w:t>
      </w:r>
      <w:proofErr w:type="spellEnd"/>
      <w:r w:rsidRPr="00FF6419">
        <w:rPr>
          <w:rFonts w:ascii="Lucida Console" w:eastAsia="Times New Roman" w:hAnsi="Lucida Console" w:cs="Courier New"/>
          <w:color w:val="000000"/>
          <w:sz w:val="20"/>
          <w:szCs w:val="20"/>
          <w:bdr w:val="none" w:sz="0" w:space="0" w:color="auto" w:frame="1"/>
          <w:lang w:val="en-US" w:eastAsia="de-AT"/>
        </w:rPr>
        <w:t xml:space="preserve">. codes:  0 ‘***’ 0.001 ‘**’ 0.01 ‘*’ 0.05 ‘.’ 0.1 </w:t>
      </w:r>
      <w:proofErr w:type="gramStart"/>
      <w:r w:rsidRPr="00FF6419">
        <w:rPr>
          <w:rFonts w:ascii="Lucida Console" w:eastAsia="Times New Roman" w:hAnsi="Lucida Console" w:cs="Courier New"/>
          <w:color w:val="000000"/>
          <w:sz w:val="20"/>
          <w:szCs w:val="20"/>
          <w:bdr w:val="none" w:sz="0" w:space="0" w:color="auto" w:frame="1"/>
          <w:lang w:val="en-US" w:eastAsia="de-AT"/>
        </w:rPr>
        <w:t>‘ ’</w:t>
      </w:r>
      <w:proofErr w:type="gramEnd"/>
      <w:r w:rsidRPr="00FF6419">
        <w:rPr>
          <w:rFonts w:ascii="Lucida Console" w:eastAsia="Times New Roman" w:hAnsi="Lucida Console" w:cs="Courier New"/>
          <w:color w:val="000000"/>
          <w:sz w:val="20"/>
          <w:szCs w:val="20"/>
          <w:bdr w:val="none" w:sz="0" w:space="0" w:color="auto" w:frame="1"/>
          <w:lang w:val="en-US" w:eastAsia="de-AT"/>
        </w:rPr>
        <w:t xml:space="preserve"> 1</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Residual standard error: 7.474 on 45 degrees of freedom</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FF6419">
        <w:rPr>
          <w:rFonts w:ascii="Lucida Console" w:eastAsia="Times New Roman" w:hAnsi="Lucida Console" w:cs="Courier New"/>
          <w:color w:val="000000"/>
          <w:sz w:val="20"/>
          <w:szCs w:val="20"/>
          <w:bdr w:val="none" w:sz="0" w:space="0" w:color="auto" w:frame="1"/>
          <w:lang w:val="en-US" w:eastAsia="de-AT"/>
        </w:rPr>
        <w:t>Multiple R-squared:  0.409,</w:t>
      </w:r>
      <w:r w:rsidRPr="00FF6419">
        <w:rPr>
          <w:rFonts w:ascii="Lucida Console" w:eastAsia="Times New Roman" w:hAnsi="Lucida Console" w:cs="Courier New"/>
          <w:color w:val="000000"/>
          <w:sz w:val="20"/>
          <w:szCs w:val="20"/>
          <w:bdr w:val="none" w:sz="0" w:space="0" w:color="auto" w:frame="1"/>
          <w:lang w:val="en-US" w:eastAsia="de-AT"/>
        </w:rPr>
        <w:tab/>
        <w:t xml:space="preserve">Adjusted R-squared:  0.3959 </w:t>
      </w:r>
    </w:p>
    <w:p w:rsidR="00FF6419" w:rsidRPr="00FF6419" w:rsidRDefault="00FF6419" w:rsidP="00FF6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de-AT"/>
        </w:rPr>
      </w:pPr>
      <w:r w:rsidRPr="00FF6419">
        <w:rPr>
          <w:rFonts w:ascii="Lucida Console" w:eastAsia="Times New Roman" w:hAnsi="Lucida Console" w:cs="Courier New"/>
          <w:color w:val="000000"/>
          <w:sz w:val="20"/>
          <w:szCs w:val="20"/>
          <w:bdr w:val="none" w:sz="0" w:space="0" w:color="auto" w:frame="1"/>
          <w:lang w:val="en-US" w:eastAsia="de-AT"/>
        </w:rPr>
        <w:t xml:space="preserve">F-statistic: 31.14 on 1 and 45 </w:t>
      </w:r>
      <w:proofErr w:type="gramStart"/>
      <w:r w:rsidRPr="00FF6419">
        <w:rPr>
          <w:rFonts w:ascii="Lucida Console" w:eastAsia="Times New Roman" w:hAnsi="Lucida Console" w:cs="Courier New"/>
          <w:color w:val="000000"/>
          <w:sz w:val="20"/>
          <w:szCs w:val="20"/>
          <w:bdr w:val="none" w:sz="0" w:space="0" w:color="auto" w:frame="1"/>
          <w:lang w:val="en-US" w:eastAsia="de-AT"/>
        </w:rPr>
        <w:t>DF,  p</w:t>
      </w:r>
      <w:proofErr w:type="gramEnd"/>
      <w:r w:rsidRPr="00FF6419">
        <w:rPr>
          <w:rFonts w:ascii="Lucida Console" w:eastAsia="Times New Roman" w:hAnsi="Lucida Console" w:cs="Courier New"/>
          <w:color w:val="000000"/>
          <w:sz w:val="20"/>
          <w:szCs w:val="20"/>
          <w:bdr w:val="none" w:sz="0" w:space="0" w:color="auto" w:frame="1"/>
          <w:lang w:val="en-US" w:eastAsia="de-AT"/>
        </w:rPr>
        <w:t>-value: 1.305e-06</w:t>
      </w:r>
    </w:p>
    <w:p w:rsidR="00FF6419" w:rsidRPr="00FF6419" w:rsidRDefault="00FF6419">
      <w:pPr>
        <w:rPr>
          <w:lang w:val="en-US"/>
        </w:rPr>
      </w:pPr>
    </w:p>
    <w:p w:rsidR="00140AD9" w:rsidRDefault="00140AD9" w:rsidP="00140AD9">
      <w:pPr>
        <w:rPr>
          <w:rFonts w:cstheme="minorHAnsi"/>
        </w:rPr>
      </w:pPr>
      <w:r w:rsidRPr="00654061">
        <w:rPr>
          <w:rFonts w:cstheme="minorHAnsi"/>
        </w:rPr>
        <w:t xml:space="preserve">Residuen </w:t>
      </w:r>
      <w:r>
        <w:rPr>
          <w:rFonts w:cstheme="minorHAnsi"/>
        </w:rPr>
        <w:t xml:space="preserve">sind Abweichungen der Punkte von der Gerade. Das heißt die senkrechte Entfernung der schwarzen Punkte (Daten) von der Gerade. </w:t>
      </w:r>
      <w:r w:rsidRPr="00654061">
        <w:rPr>
          <w:rFonts w:cstheme="minorHAnsi"/>
        </w:rPr>
        <w:t>Median</w:t>
      </w:r>
      <w:r>
        <w:rPr>
          <w:rFonts w:cstheme="minorHAnsi"/>
        </w:rPr>
        <w:t xml:space="preserve"> ist 0.543 und liegt aber in Relation zu Min bis Max sehr nahe bei null. Der Erwartungswert der Residuen liegt nahe bei null. Median muss im Vergleich zu 1Q. und 3. Q nahe bei null liegen (</w:t>
      </w:r>
      <w:r w:rsidRPr="00654061">
        <w:rPr>
          <w:rFonts w:cstheme="minorHAnsi"/>
        </w:rPr>
        <w:t>Voraussetzung: IE [</w:t>
      </w:r>
      <w:r>
        <w:rPr>
          <w:rFonts w:cstheme="minorHAnsi"/>
        </w:rPr>
        <w:t>E</w:t>
      </w:r>
      <w:r w:rsidRPr="00654061">
        <w:rPr>
          <w:rFonts w:cstheme="minorHAnsi"/>
        </w:rPr>
        <w:t>i] = 0</w:t>
      </w:r>
      <w:r>
        <w:rPr>
          <w:rFonts w:cstheme="minorHAnsi"/>
        </w:rPr>
        <w:t>).</w:t>
      </w:r>
    </w:p>
    <w:p w:rsidR="00140AD9" w:rsidRDefault="00140AD9" w:rsidP="00140AD9">
      <w:pPr>
        <w:rPr>
          <w:rFonts w:cstheme="minorHAnsi"/>
        </w:rPr>
      </w:pPr>
      <w:proofErr w:type="spellStart"/>
      <w:r w:rsidRPr="00654061">
        <w:rPr>
          <w:rFonts w:cstheme="minorHAnsi"/>
        </w:rPr>
        <w:t>Intercept</w:t>
      </w:r>
      <w:proofErr w:type="spellEnd"/>
      <w:r>
        <w:rPr>
          <w:rFonts w:cstheme="minorHAnsi"/>
        </w:rPr>
        <w:t xml:space="preserve"> (</w:t>
      </w:r>
      <w:proofErr w:type="spellStart"/>
      <w:r>
        <w:rPr>
          <w:rFonts w:cstheme="minorHAnsi"/>
        </w:rPr>
        <w:t>alpha</w:t>
      </w:r>
      <w:proofErr w:type="spellEnd"/>
      <w:r>
        <w:rPr>
          <w:rFonts w:cstheme="minorHAnsi"/>
        </w:rPr>
        <w:t xml:space="preserve">) ist der Wert, wo die Gerade die y-Achse schneidet (hier: 24,695). Standradfehler/Standardabweichung liegt bei 2,689. Grundsätzlich gilt: je größer die Standardabweichung, desto größer die Gefahr, dass die null mit drinnen liegt. P-Wert von 6,98e-12 liegt unterhalb von 5% des </w:t>
      </w:r>
      <w:proofErr w:type="spellStart"/>
      <w:r>
        <w:rPr>
          <w:rFonts w:cstheme="minorHAnsi"/>
        </w:rPr>
        <w:t>Signifikantsniveau</w:t>
      </w:r>
      <w:proofErr w:type="spellEnd"/>
      <w:r>
        <w:rPr>
          <w:rFonts w:cstheme="minorHAnsi"/>
        </w:rPr>
        <w:t xml:space="preserve">. H0 kann verworfen werden, da Achsenabschnitt hoch signifikant ist. Geschätzter </w:t>
      </w:r>
      <w:proofErr w:type="spellStart"/>
      <w:r>
        <w:rPr>
          <w:rFonts w:cstheme="minorHAnsi"/>
        </w:rPr>
        <w:t>Koefficient</w:t>
      </w:r>
      <w:proofErr w:type="spellEnd"/>
      <w:r>
        <w:rPr>
          <w:rFonts w:cstheme="minorHAnsi"/>
        </w:rPr>
        <w:t xml:space="preserve"> </w:t>
      </w:r>
      <w:proofErr w:type="spellStart"/>
      <w:r>
        <w:rPr>
          <w:rFonts w:cstheme="minorHAnsi"/>
        </w:rPr>
        <w:t>Agriculture</w:t>
      </w:r>
      <w:proofErr w:type="spellEnd"/>
      <w:r>
        <w:rPr>
          <w:rFonts w:cstheme="minorHAnsi"/>
        </w:rPr>
        <w:t xml:space="preserve"> (-0.27076) ist bezogen auf ß-Wert. Standardfehler von </w:t>
      </w:r>
      <w:proofErr w:type="spellStart"/>
      <w:r>
        <w:rPr>
          <w:rFonts w:cstheme="minorHAnsi"/>
        </w:rPr>
        <w:t>Agriculture</w:t>
      </w:r>
      <w:proofErr w:type="spellEnd"/>
      <w:r>
        <w:rPr>
          <w:rFonts w:cstheme="minorHAnsi"/>
        </w:rPr>
        <w:t xml:space="preserve"> ist 0,0485 (sehr niedrig). Sprich das ist die Wahrscheinlichkeit, dass die null mit drinnen ist, ist 1,30e-06 (hoch signifikant).</w:t>
      </w:r>
    </w:p>
    <w:p w:rsidR="00140AD9" w:rsidRDefault="00140AD9" w:rsidP="00140AD9"/>
    <w:p w:rsidR="00140AD9" w:rsidRDefault="00140AD9" w:rsidP="00140AD9">
      <w:proofErr w:type="spellStart"/>
      <w:r w:rsidRPr="00453A83">
        <w:lastRenderedPageBreak/>
        <w:t>Residaul</w:t>
      </w:r>
      <w:proofErr w:type="spellEnd"/>
      <w:r w:rsidRPr="00453A83">
        <w:t xml:space="preserve"> </w:t>
      </w:r>
      <w:proofErr w:type="spellStart"/>
      <w:r w:rsidRPr="00453A83">
        <w:t>standard</w:t>
      </w:r>
      <w:proofErr w:type="spellEnd"/>
      <w:r w:rsidRPr="00453A83">
        <w:t xml:space="preserve"> </w:t>
      </w:r>
      <w:proofErr w:type="spellStart"/>
      <w:r w:rsidRPr="00453A83">
        <w:t>error</w:t>
      </w:r>
      <w:proofErr w:type="spellEnd"/>
      <w:r w:rsidRPr="00453A83">
        <w:t xml:space="preserve"> (7.</w:t>
      </w:r>
      <w:r>
        <w:t>4</w:t>
      </w:r>
      <w:r w:rsidRPr="00453A83">
        <w:t>7</w:t>
      </w:r>
      <w:r>
        <w:t>4</w:t>
      </w:r>
      <w:r w:rsidRPr="00453A83">
        <w:t>) ist die Fläche der Fehlerquadrate</w:t>
      </w:r>
      <w:r>
        <w:t xml:space="preserve"> Residuen-Standardfehler. 45 </w:t>
      </w:r>
      <w:proofErr w:type="spellStart"/>
      <w:r>
        <w:t>degrees</w:t>
      </w:r>
      <w:proofErr w:type="spellEnd"/>
      <w:r>
        <w:t xml:space="preserve"> </w:t>
      </w:r>
      <w:proofErr w:type="spellStart"/>
      <w:r>
        <w:t>of</w:t>
      </w:r>
      <w:proofErr w:type="spellEnd"/>
      <w:r>
        <w:t xml:space="preserve"> </w:t>
      </w:r>
      <w:proofErr w:type="spellStart"/>
      <w:r>
        <w:t>freedome</w:t>
      </w:r>
      <w:proofErr w:type="spellEnd"/>
      <w:r>
        <w:t xml:space="preserve"> ist die Anzahl der Beobachtungen. 45+2=47 ist die Gesamtgröße der Stichprobe. Multiple R-</w:t>
      </w:r>
      <w:proofErr w:type="spellStart"/>
      <w:r>
        <w:t>squared</w:t>
      </w:r>
      <w:proofErr w:type="spellEnd"/>
      <w:r>
        <w:t>= Bestimmtheitsmaß gibt an, welcher den Anteil der Gesamtstreuung durch die Regression erklärt wird. Je höher der Anteil, desto besser das Modell (1=bestmöglich). In diesen Fall ist R-</w:t>
      </w:r>
      <w:proofErr w:type="spellStart"/>
      <w:r>
        <w:t>squared</w:t>
      </w:r>
      <w:proofErr w:type="spellEnd"/>
      <w:r>
        <w:t xml:space="preserve"> 0.409 und der angepasste (</w:t>
      </w:r>
      <w:proofErr w:type="spellStart"/>
      <w:r>
        <w:t>adjusted</w:t>
      </w:r>
      <w:proofErr w:type="spellEnd"/>
      <w:r>
        <w:t>) R-</w:t>
      </w:r>
      <w:proofErr w:type="spellStart"/>
      <w:r>
        <w:t>squared</w:t>
      </w:r>
      <w:proofErr w:type="spellEnd"/>
      <w:r>
        <w:t xml:space="preserve"> ist 0.3959. </w:t>
      </w:r>
      <w:proofErr w:type="spellStart"/>
      <w:r w:rsidRPr="00B537CF">
        <w:rPr>
          <w:rFonts w:cstheme="minorHAnsi"/>
        </w:rPr>
        <w:t>Adjusted</w:t>
      </w:r>
      <w:proofErr w:type="spellEnd"/>
      <w:r w:rsidRPr="00B537CF">
        <w:rPr>
          <w:rFonts w:cstheme="minorHAnsi"/>
        </w:rPr>
        <w:t xml:space="preserve"> R </w:t>
      </w:r>
      <w:proofErr w:type="spellStart"/>
      <w:r w:rsidRPr="00B537CF">
        <w:rPr>
          <w:rFonts w:cstheme="minorHAnsi"/>
        </w:rPr>
        <w:t>squared</w:t>
      </w:r>
      <w:proofErr w:type="spellEnd"/>
      <w:r>
        <w:rPr>
          <w:rFonts w:cstheme="minorHAnsi"/>
        </w:rPr>
        <w:t xml:space="preserve"> ist angepasster Wert durch Einbeziehen der Freiheitsgrade der Summe der Quadrate.</w:t>
      </w:r>
      <w:r>
        <w:t xml:space="preserve"> Das heißt, dass die Streuung zwischen Education-</w:t>
      </w:r>
      <w:proofErr w:type="spellStart"/>
      <w:r>
        <w:t>Fertility</w:t>
      </w:r>
      <w:proofErr w:type="spellEnd"/>
      <w:r>
        <w:t xml:space="preserve"> sehr hoch ist.  </w:t>
      </w:r>
    </w:p>
    <w:p w:rsidR="00140AD9" w:rsidRDefault="00140AD9" w:rsidP="00140AD9">
      <w:pPr>
        <w:rPr>
          <w:rFonts w:cstheme="minorHAnsi"/>
        </w:rPr>
      </w:pPr>
      <w:r>
        <w:rPr>
          <w:rFonts w:cstheme="minorHAnsi"/>
        </w:rPr>
        <w:t>Mit F-</w:t>
      </w:r>
      <w:proofErr w:type="spellStart"/>
      <w:r>
        <w:rPr>
          <w:rFonts w:cstheme="minorHAnsi"/>
        </w:rPr>
        <w:t>statistic</w:t>
      </w:r>
      <w:proofErr w:type="spellEnd"/>
      <w:r>
        <w:rPr>
          <w:rFonts w:cstheme="minorHAnsi"/>
        </w:rPr>
        <w:t xml:space="preserve"> (hier: 31,14) wird </w:t>
      </w:r>
      <w:proofErr w:type="spellStart"/>
      <w:r>
        <w:rPr>
          <w:rFonts w:cstheme="minorHAnsi"/>
        </w:rPr>
        <w:t>goodness</w:t>
      </w:r>
      <w:proofErr w:type="spellEnd"/>
      <w:r>
        <w:rPr>
          <w:rFonts w:cstheme="minorHAnsi"/>
        </w:rPr>
        <w:t xml:space="preserve"> </w:t>
      </w:r>
      <w:proofErr w:type="spellStart"/>
      <w:r>
        <w:rPr>
          <w:rFonts w:cstheme="minorHAnsi"/>
        </w:rPr>
        <w:t>of</w:t>
      </w:r>
      <w:proofErr w:type="spellEnd"/>
      <w:r>
        <w:rPr>
          <w:rFonts w:cstheme="minorHAnsi"/>
        </w:rPr>
        <w:t xml:space="preserve"> fit, also wie gut die Daten passen, angeschaut. Es wird getestet ob man ein lineares Modell braucht oder ob es reicht mit Mittelwert zu testen. Hier wird das Modell mit 45 Freiheitsgraden mit einem Modell mit einem einzigen Freiheitsgrad, sprich ein einziger MW wird hineingelegt. F-Statistik von 31,14 ist kleiner als 1,305e-06, das heißt lineares Modell ist besser als wenn man nur einen Gesamtmittelwert reinlegt. </w:t>
      </w:r>
    </w:p>
    <w:p w:rsidR="00140AD9" w:rsidRDefault="00140AD9" w:rsidP="00140AD9">
      <w:pPr>
        <w:rPr>
          <w:rFonts w:cstheme="minorHAnsi"/>
        </w:rPr>
      </w:pPr>
      <w:r>
        <w:rPr>
          <w:rFonts w:cstheme="minorHAnsi"/>
        </w:rPr>
        <w:t>Regressionsgerade:  Education= 24,70-0,27*</w:t>
      </w:r>
      <w:proofErr w:type="spellStart"/>
      <w:r>
        <w:rPr>
          <w:rFonts w:cstheme="minorHAnsi"/>
        </w:rPr>
        <w:t>Agriculture</w:t>
      </w:r>
      <w:proofErr w:type="spellEnd"/>
      <w:r>
        <w:rPr>
          <w:rFonts w:cstheme="minorHAnsi"/>
        </w:rPr>
        <w:t>.</w:t>
      </w:r>
    </w:p>
    <w:p w:rsidR="0012152D" w:rsidRPr="00037180" w:rsidRDefault="0012152D" w:rsidP="0012152D">
      <w:pPr>
        <w:rPr>
          <w:b/>
          <w:u w:val="single"/>
        </w:rPr>
      </w:pPr>
      <w:r w:rsidRPr="00037180">
        <w:rPr>
          <w:b/>
          <w:u w:val="single"/>
        </w:rPr>
        <w:t>Ist das Modell gültig?</w:t>
      </w:r>
    </w:p>
    <w:p w:rsidR="00DB3C42" w:rsidRDefault="0012152D">
      <w:pPr>
        <w:rPr>
          <w:lang w:val="en-US"/>
        </w:rPr>
      </w:pPr>
      <w:r>
        <w:rPr>
          <w:noProof/>
        </w:rPr>
        <w:drawing>
          <wp:inline distT="0" distB="0" distL="0" distR="0" wp14:anchorId="353C38C7" wp14:editId="625AF5E5">
            <wp:extent cx="5760720" cy="41484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48455"/>
                    </a:xfrm>
                    <a:prstGeom prst="rect">
                      <a:avLst/>
                    </a:prstGeom>
                  </pic:spPr>
                </pic:pic>
              </a:graphicData>
            </a:graphic>
          </wp:inline>
        </w:drawing>
      </w:r>
    </w:p>
    <w:p w:rsidR="0012152D" w:rsidRPr="008209D1" w:rsidRDefault="0012152D" w:rsidP="0012152D">
      <w:proofErr w:type="spellStart"/>
      <w:r>
        <w:t>Residuals</w:t>
      </w:r>
      <w:proofErr w:type="spellEnd"/>
      <w:r>
        <w:t xml:space="preserve"> </w:t>
      </w:r>
      <w:proofErr w:type="spellStart"/>
      <w:r>
        <w:t>vs</w:t>
      </w:r>
      <w:proofErr w:type="spellEnd"/>
      <w:r>
        <w:t xml:space="preserve"> </w:t>
      </w:r>
      <w:proofErr w:type="spellStart"/>
      <w:r>
        <w:t>Fitted</w:t>
      </w:r>
      <w:proofErr w:type="spellEnd"/>
      <w:r>
        <w:t xml:space="preserve">-Plot zeigt, dass die meisten Daten/Fehler im Bereich von Null bis -10 schwanken. Die andere Gruppe der Daten/Fehler schwankt zwischen Null und +10. Nur wenige Werte schwanken um Null. Städte wie </w:t>
      </w:r>
      <w:proofErr w:type="spellStart"/>
      <w:r>
        <w:t>V.De</w:t>
      </w:r>
      <w:proofErr w:type="spellEnd"/>
      <w:r>
        <w:t xml:space="preserve"> Geneva, </w:t>
      </w:r>
      <w:proofErr w:type="spellStart"/>
      <w:r>
        <w:t>Rive</w:t>
      </w:r>
      <w:proofErr w:type="spellEnd"/>
      <w:r>
        <w:t xml:space="preserve"> </w:t>
      </w:r>
      <w:proofErr w:type="spellStart"/>
      <w:r>
        <w:t>Drolle</w:t>
      </w:r>
      <w:proofErr w:type="spellEnd"/>
      <w:r>
        <w:t xml:space="preserve"> und </w:t>
      </w:r>
      <w:proofErr w:type="spellStart"/>
      <w:r>
        <w:t>Valde</w:t>
      </w:r>
      <w:proofErr w:type="spellEnd"/>
      <w:r>
        <w:t xml:space="preserve"> Travers sind als Ausreißer definiert. Zusammenfassend kann man sagen, dass die Daten nicht gleichmäßig verteilt sind, aber es keine periodische und </w:t>
      </w:r>
      <w:proofErr w:type="spellStart"/>
      <w:r>
        <w:t>cluster</w:t>
      </w:r>
      <w:proofErr w:type="spellEnd"/>
      <w:r>
        <w:t xml:space="preserve"> Bildungen. Die 1.Voraussetzung für</w:t>
      </w:r>
      <w:r w:rsidRPr="00DB3C42">
        <w:t xml:space="preserve"> </w:t>
      </w:r>
      <w:r>
        <w:t xml:space="preserve">die lineare Regression ist erfüllt, da xi, </w:t>
      </w:r>
      <w:proofErr w:type="spellStart"/>
      <w:r>
        <w:t>xj</w:t>
      </w:r>
      <w:proofErr w:type="spellEnd"/>
      <w:r>
        <w:t xml:space="preserve"> unabhängig, unkorreliert sind und haben keinen linearen Zusammenhang. Die 2.Voraussetzung ist nicht erfüllt, da IE [Ei] </w:t>
      </w:r>
      <w:r>
        <w:rPr>
          <w:rFonts w:cstheme="minorHAnsi"/>
        </w:rPr>
        <w:t>≠</w:t>
      </w:r>
      <w:r>
        <w:t xml:space="preserve"> Null ist und somit ein systematischer Fehler vorhanden ist. Die 3.Voraussetzung ist nicht erfüllt da, </w:t>
      </w:r>
      <w:proofErr w:type="spellStart"/>
      <w:r>
        <w:t>Eiid</w:t>
      </w:r>
      <w:proofErr w:type="spellEnd"/>
      <w:r>
        <w:t xml:space="preserve"> zwar unabhängig aber nicht gleichmäßig verteilt. Die </w:t>
      </w:r>
      <w:r>
        <w:lastRenderedPageBreak/>
        <w:t xml:space="preserve">4.Voraussetzung ist nicht erfüllt, da Var (Ei) </w:t>
      </w:r>
      <w:r>
        <w:rPr>
          <w:rFonts w:cstheme="minorHAnsi"/>
        </w:rPr>
        <w:t xml:space="preserve">≠ </w:t>
      </w:r>
      <w:proofErr w:type="gramStart"/>
      <w:r>
        <w:rPr>
          <w:rFonts w:cstheme="minorHAnsi"/>
        </w:rPr>
        <w:t>σ</w:t>
      </w:r>
      <w:r>
        <w:rPr>
          <w:rFonts w:cstheme="minorHAnsi"/>
          <w:vertAlign w:val="superscript"/>
        </w:rPr>
        <w:t>2</w:t>
      </w:r>
      <w:proofErr w:type="gramEnd"/>
      <w:r>
        <w:rPr>
          <w:rFonts w:cstheme="minorHAnsi"/>
        </w:rPr>
        <w:t xml:space="preserve"> weil die Varianzen unterschiedlich und somit </w:t>
      </w:r>
      <w:proofErr w:type="spellStart"/>
      <w:r>
        <w:rPr>
          <w:rFonts w:cstheme="minorHAnsi"/>
        </w:rPr>
        <w:t>heteroskedastisch</w:t>
      </w:r>
      <w:proofErr w:type="spellEnd"/>
      <w:r>
        <w:rPr>
          <w:rFonts w:cstheme="minorHAnsi"/>
        </w:rPr>
        <w:t xml:space="preserve"> sind.</w:t>
      </w:r>
    </w:p>
    <w:p w:rsidR="0012152D" w:rsidRDefault="0012152D" w:rsidP="0012152D">
      <w:r>
        <w:t xml:space="preserve">Der QQ-Plot zeigt schwere Ränder und daher keine Normalverteilung. Die Voraussetzung 5 ist </w:t>
      </w:r>
      <w:r w:rsidR="008107FC">
        <w:t xml:space="preserve">nicht </w:t>
      </w:r>
      <w:r>
        <w:t xml:space="preserve">erfüllt. </w:t>
      </w:r>
      <w:proofErr w:type="spellStart"/>
      <w:r>
        <w:t>Scale</w:t>
      </w:r>
      <w:proofErr w:type="spellEnd"/>
      <w:r>
        <w:t xml:space="preserve">-Location Plot weist daraufhin, dass es die meisten standardisierte </w:t>
      </w:r>
      <w:proofErr w:type="spellStart"/>
      <w:r>
        <w:t>Residuals</w:t>
      </w:r>
      <w:proofErr w:type="spellEnd"/>
      <w:r>
        <w:t xml:space="preserve">-Daten im Bereich zwischen 0.5 und 1.0 liegen. All diese Indizien weisen auf </w:t>
      </w:r>
      <w:proofErr w:type="spellStart"/>
      <w:r w:rsidR="008107FC">
        <w:t>hetero</w:t>
      </w:r>
      <w:r>
        <w:t>skedastizität</w:t>
      </w:r>
      <w:proofErr w:type="spellEnd"/>
      <w:r>
        <w:t xml:space="preserve"> hin. Cooks </w:t>
      </w:r>
      <w:proofErr w:type="spellStart"/>
      <w:r>
        <w:t>Distance</w:t>
      </w:r>
      <w:proofErr w:type="spellEnd"/>
      <w:r>
        <w:t xml:space="preserve"> Plot zeigt, dass die Gerade nicht gehebelt werden</w:t>
      </w:r>
      <w:r w:rsidR="008107FC">
        <w:t>.</w:t>
      </w:r>
    </w:p>
    <w:p w:rsidR="0012152D" w:rsidRDefault="00AE11D8">
      <w:r>
        <w:t>3.</w:t>
      </w:r>
    </w:p>
    <w:p w:rsidR="00AE11D8" w:rsidRDefault="00AE11D8">
      <w:r>
        <w:t>4.</w:t>
      </w:r>
    </w:p>
    <w:p w:rsidR="00AE11D8" w:rsidRPr="0012152D" w:rsidRDefault="00AE11D8">
      <w:bookmarkStart w:id="0" w:name="_GoBack"/>
      <w:bookmarkEnd w:id="0"/>
    </w:p>
    <w:sectPr w:rsidR="00AE11D8" w:rsidRPr="0012152D">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8F8" w:rsidRDefault="002F48F8" w:rsidP="00040964">
      <w:pPr>
        <w:spacing w:after="0" w:line="240" w:lineRule="auto"/>
      </w:pPr>
      <w:r>
        <w:separator/>
      </w:r>
    </w:p>
  </w:endnote>
  <w:endnote w:type="continuationSeparator" w:id="0">
    <w:p w:rsidR="002F48F8" w:rsidRDefault="002F48F8" w:rsidP="0004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611759"/>
      <w:docPartObj>
        <w:docPartGallery w:val="Page Numbers (Bottom of Page)"/>
        <w:docPartUnique/>
      </w:docPartObj>
    </w:sdtPr>
    <w:sdtContent>
      <w:sdt>
        <w:sdtPr>
          <w:id w:val="-1769616900"/>
          <w:docPartObj>
            <w:docPartGallery w:val="Page Numbers (Top of Page)"/>
            <w:docPartUnique/>
          </w:docPartObj>
        </w:sdtPr>
        <w:sdtContent>
          <w:p w:rsidR="0012152D" w:rsidRDefault="0012152D">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12152D" w:rsidRDefault="001215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8F8" w:rsidRDefault="002F48F8" w:rsidP="00040964">
      <w:pPr>
        <w:spacing w:after="0" w:line="240" w:lineRule="auto"/>
      </w:pPr>
      <w:r>
        <w:separator/>
      </w:r>
    </w:p>
  </w:footnote>
  <w:footnote w:type="continuationSeparator" w:id="0">
    <w:p w:rsidR="002F48F8" w:rsidRDefault="002F48F8" w:rsidP="00040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33834"/>
    <w:multiLevelType w:val="hybridMultilevel"/>
    <w:tmpl w:val="80F23814"/>
    <w:lvl w:ilvl="0" w:tplc="159667E0">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77"/>
    <w:rsid w:val="00037180"/>
    <w:rsid w:val="00040964"/>
    <w:rsid w:val="000D2C46"/>
    <w:rsid w:val="0012152D"/>
    <w:rsid w:val="00140AD9"/>
    <w:rsid w:val="002708BB"/>
    <w:rsid w:val="002F48F8"/>
    <w:rsid w:val="00330ECD"/>
    <w:rsid w:val="00453A83"/>
    <w:rsid w:val="00453B1A"/>
    <w:rsid w:val="005416B6"/>
    <w:rsid w:val="00573A1F"/>
    <w:rsid w:val="005F201C"/>
    <w:rsid w:val="00654061"/>
    <w:rsid w:val="006954EF"/>
    <w:rsid w:val="00717977"/>
    <w:rsid w:val="00784F19"/>
    <w:rsid w:val="007F5409"/>
    <w:rsid w:val="008107FC"/>
    <w:rsid w:val="008147DA"/>
    <w:rsid w:val="008209D1"/>
    <w:rsid w:val="00843B15"/>
    <w:rsid w:val="00A94D87"/>
    <w:rsid w:val="00AE11D8"/>
    <w:rsid w:val="00B537CF"/>
    <w:rsid w:val="00BA4575"/>
    <w:rsid w:val="00BD7E36"/>
    <w:rsid w:val="00BF4218"/>
    <w:rsid w:val="00D97091"/>
    <w:rsid w:val="00DB3C42"/>
    <w:rsid w:val="00E96988"/>
    <w:rsid w:val="00F71365"/>
    <w:rsid w:val="00FF64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1E8"/>
  <w15:chartTrackingRefBased/>
  <w15:docId w15:val="{911A0B81-8045-4B64-B8FE-5893CC79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09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0964"/>
  </w:style>
  <w:style w:type="paragraph" w:styleId="Fuzeile">
    <w:name w:val="footer"/>
    <w:basedOn w:val="Standard"/>
    <w:link w:val="FuzeileZchn"/>
    <w:uiPriority w:val="99"/>
    <w:unhideWhenUsed/>
    <w:rsid w:val="000409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0964"/>
  </w:style>
  <w:style w:type="paragraph" w:styleId="Sprechblasentext">
    <w:name w:val="Balloon Text"/>
    <w:basedOn w:val="Standard"/>
    <w:link w:val="SprechblasentextZchn"/>
    <w:uiPriority w:val="99"/>
    <w:semiHidden/>
    <w:unhideWhenUsed/>
    <w:rsid w:val="00843B1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3B15"/>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F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71365"/>
    <w:rPr>
      <w:rFonts w:ascii="Courier New" w:eastAsia="Times New Roman" w:hAnsi="Courier New" w:cs="Courier New"/>
      <w:sz w:val="20"/>
      <w:szCs w:val="20"/>
      <w:lang w:eastAsia="de-AT"/>
    </w:rPr>
  </w:style>
  <w:style w:type="character" w:customStyle="1" w:styleId="gnkrckgcmsb">
    <w:name w:val="gnkrckgcmsb"/>
    <w:basedOn w:val="Absatz-Standardschriftart"/>
    <w:rsid w:val="00F71365"/>
  </w:style>
  <w:style w:type="character" w:customStyle="1" w:styleId="gnkrckgcmrb">
    <w:name w:val="gnkrckgcmrb"/>
    <w:basedOn w:val="Absatz-Standardschriftart"/>
    <w:rsid w:val="00F71365"/>
  </w:style>
  <w:style w:type="character" w:customStyle="1" w:styleId="gnkrckgcgsb">
    <w:name w:val="gnkrckgcgsb"/>
    <w:basedOn w:val="Absatz-Standardschriftart"/>
    <w:rsid w:val="00F71365"/>
  </w:style>
  <w:style w:type="paragraph" w:styleId="Listenabsatz">
    <w:name w:val="List Paragraph"/>
    <w:basedOn w:val="Standard"/>
    <w:uiPriority w:val="34"/>
    <w:qFormat/>
    <w:rsid w:val="00654061"/>
    <w:pPr>
      <w:spacing w:after="4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8783">
      <w:bodyDiv w:val="1"/>
      <w:marLeft w:val="0"/>
      <w:marRight w:val="0"/>
      <w:marTop w:val="0"/>
      <w:marBottom w:val="0"/>
      <w:divBdr>
        <w:top w:val="none" w:sz="0" w:space="0" w:color="auto"/>
        <w:left w:val="none" w:sz="0" w:space="0" w:color="auto"/>
        <w:bottom w:val="none" w:sz="0" w:space="0" w:color="auto"/>
        <w:right w:val="none" w:sz="0" w:space="0" w:color="auto"/>
      </w:divBdr>
    </w:div>
    <w:div w:id="13934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7853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Raskovic</dc:creator>
  <cp:keywords/>
  <dc:description/>
  <cp:lastModifiedBy>Marko Raskovic</cp:lastModifiedBy>
  <cp:revision>10</cp:revision>
  <dcterms:created xsi:type="dcterms:W3CDTF">2019-04-07T09:06:00Z</dcterms:created>
  <dcterms:modified xsi:type="dcterms:W3CDTF">2019-04-07T13:29:00Z</dcterms:modified>
</cp:coreProperties>
</file>